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83" w:rsidRDefault="00274A28">
      <w:pPr>
        <w:pStyle w:val="normal0"/>
        <w:spacing w:line="397" w:lineRule="auto"/>
        <w:rPr>
          <w:rFonts w:ascii="Calibri" w:eastAsia="Calibri" w:hAnsi="Calibri" w:cs="Calibri"/>
          <w:i/>
          <w:sz w:val="24"/>
          <w:szCs w:val="24"/>
        </w:rPr>
      </w:pPr>
      <w:r>
        <w:rPr>
          <w:rFonts w:ascii="Calibri" w:eastAsia="Calibri" w:hAnsi="Calibri" w:cs="Calibri"/>
          <w:i/>
          <w:sz w:val="24"/>
          <w:szCs w:val="24"/>
        </w:rPr>
        <w:t>Music Education (3500 words)</w:t>
      </w:r>
      <w:bookmarkStart w:id="0" w:name="_GoBack"/>
      <w:bookmarkEnd w:id="0"/>
    </w:p>
    <w:p w:rsidR="00251283" w:rsidRDefault="00274A28">
      <w:pPr>
        <w:pStyle w:val="normal0"/>
        <w:numPr>
          <w:ilvl w:val="0"/>
          <w:numId w:val="2"/>
        </w:numPr>
        <w:spacing w:line="397" w:lineRule="auto"/>
        <w:ind w:hanging="360"/>
        <w:contextualSpacing/>
        <w:rPr>
          <w:rFonts w:ascii="Calibri" w:eastAsia="Calibri" w:hAnsi="Calibri" w:cs="Calibri"/>
          <w:sz w:val="24"/>
          <w:szCs w:val="24"/>
        </w:rPr>
      </w:pPr>
      <w:r>
        <w:rPr>
          <w:rFonts w:ascii="Calibri" w:eastAsia="Calibri" w:hAnsi="Calibri" w:cs="Calibri"/>
          <w:sz w:val="24"/>
          <w:szCs w:val="24"/>
        </w:rPr>
        <w:t xml:space="preserve">What is research in this field?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commentRangeStart w:id="1"/>
      <w:commentRangeStart w:id="2"/>
      <w:r>
        <w:rPr>
          <w:rFonts w:ascii="Calibri" w:eastAsia="Calibri" w:hAnsi="Calibri" w:cs="Calibri"/>
          <w:sz w:val="24"/>
          <w:szCs w:val="24"/>
        </w:rPr>
        <w:t xml:space="preserve">Process and product are equally important, especially in regards to data collection/curation. </w:t>
      </w:r>
      <w:commentRangeEnd w:id="1"/>
      <w:r>
        <w:commentReference w:id="1"/>
      </w:r>
      <w:commentRangeEnd w:id="2"/>
      <w:r>
        <w:commentReference w:id="2"/>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 xml:space="preserve">What is research in music education? How is it different from research in the other music disciplines? Phelps et al. define research in the context of music education as </w:t>
      </w:r>
      <w:commentRangeStart w:id="3"/>
      <w:r>
        <w:rPr>
          <w:rFonts w:ascii="Calibri" w:eastAsia="Calibri" w:hAnsi="Calibri" w:cs="Calibri"/>
          <w:sz w:val="24"/>
          <w:szCs w:val="24"/>
        </w:rPr>
        <w:t>“(1) identification and isolation of a problem into a workable plan, (2) implementatio</w:t>
      </w:r>
      <w:r>
        <w:rPr>
          <w:rFonts w:ascii="Calibri" w:eastAsia="Calibri" w:hAnsi="Calibri" w:cs="Calibri"/>
          <w:sz w:val="24"/>
          <w:szCs w:val="24"/>
        </w:rPr>
        <w:t xml:space="preserve">n of a plan to collect the data needed, and (3) presentation of the collected data into a format to be made available to others” (p.2). </w:t>
      </w:r>
      <w:commentRangeEnd w:id="3"/>
      <w:r>
        <w:commentReference w:id="3"/>
      </w:r>
      <w:r>
        <w:rPr>
          <w:rFonts w:ascii="Calibri" w:eastAsia="Calibri" w:hAnsi="Calibri" w:cs="Calibri"/>
          <w:sz w:val="24"/>
          <w:szCs w:val="24"/>
        </w:rPr>
        <w:t>This chapter will briefly cover “implementation of the plan to collect data,” and spend the majority of the time disc</w:t>
      </w:r>
      <w:r>
        <w:rPr>
          <w:rFonts w:ascii="Calibri" w:eastAsia="Calibri" w:hAnsi="Calibri" w:cs="Calibri"/>
          <w:sz w:val="24"/>
          <w:szCs w:val="24"/>
        </w:rPr>
        <w:t>ussing “presentation of the collected data into a format to be made available to others.” Traditionally this presentation has taken the form of published articles, but increasing interest is being paid to the presentation of the raw data for others to anal</w:t>
      </w:r>
      <w:r>
        <w:rPr>
          <w:rFonts w:ascii="Calibri" w:eastAsia="Calibri" w:hAnsi="Calibri" w:cs="Calibri"/>
          <w:sz w:val="24"/>
          <w:szCs w:val="24"/>
        </w:rPr>
        <w:t xml:space="preserve">yze and reuse. We will examine what this data looks like, and where the data can be found and shared. </w:t>
      </w: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 xml:space="preserve">    </w:t>
      </w: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Music education research incorporates research methods and techniques from the education research discipline, social sciences in general, as well as</w:t>
      </w:r>
      <w:r>
        <w:rPr>
          <w:rFonts w:ascii="Calibri" w:eastAsia="Calibri" w:hAnsi="Calibri" w:cs="Calibri"/>
          <w:sz w:val="24"/>
          <w:szCs w:val="24"/>
        </w:rPr>
        <w:t xml:space="preserve"> the music disciplines. Additionally, music education practitioners research teaching techniques using </w:t>
      </w:r>
      <w:commentRangeStart w:id="4"/>
      <w:r>
        <w:rPr>
          <w:rFonts w:ascii="Calibri" w:eastAsia="Calibri" w:hAnsi="Calibri" w:cs="Calibri"/>
          <w:sz w:val="24"/>
          <w:szCs w:val="24"/>
        </w:rPr>
        <w:t>arts-based research methods</w:t>
      </w:r>
      <w:commentRangeEnd w:id="4"/>
      <w:r>
        <w:commentReference w:id="4"/>
      </w:r>
      <w:r>
        <w:rPr>
          <w:rFonts w:ascii="Calibri" w:eastAsia="Calibri" w:hAnsi="Calibri" w:cs="Calibri"/>
          <w:sz w:val="24"/>
          <w:szCs w:val="24"/>
        </w:rPr>
        <w:t xml:space="preserve">. </w:t>
      </w:r>
      <w:commentRangeStart w:id="5"/>
      <w:commentRangeStart w:id="6"/>
      <w:r>
        <w:rPr>
          <w:rFonts w:ascii="Calibri" w:eastAsia="Calibri" w:hAnsi="Calibri" w:cs="Calibri"/>
          <w:sz w:val="24"/>
          <w:szCs w:val="24"/>
        </w:rPr>
        <w:t xml:space="preserve">Music educators in the school setting </w:t>
      </w:r>
      <w:commentRangeEnd w:id="5"/>
      <w:r>
        <w:commentReference w:id="5"/>
      </w:r>
      <w:commentRangeEnd w:id="6"/>
      <w:r>
        <w:commentReference w:id="6"/>
      </w:r>
      <w:r>
        <w:rPr>
          <w:rFonts w:ascii="Calibri" w:eastAsia="Calibri" w:hAnsi="Calibri" w:cs="Calibri"/>
          <w:sz w:val="24"/>
          <w:szCs w:val="24"/>
        </w:rPr>
        <w:t>collect and use data, but do not have incentives to formally publish or share</w:t>
      </w:r>
      <w:r>
        <w:rPr>
          <w:rFonts w:ascii="Calibri" w:eastAsia="Calibri" w:hAnsi="Calibri" w:cs="Calibri"/>
          <w:sz w:val="24"/>
          <w:szCs w:val="24"/>
        </w:rPr>
        <w:t xml:space="preserve"> their findings. This type of research is often called arts-based research, and those practicing it are called researchers in practice. </w:t>
      </w:r>
      <w:commentRangeStart w:id="7"/>
      <w:r>
        <w:rPr>
          <w:rFonts w:ascii="Calibri" w:eastAsia="Calibri" w:hAnsi="Calibri" w:cs="Calibri"/>
          <w:sz w:val="24"/>
          <w:szCs w:val="24"/>
        </w:rPr>
        <w:t xml:space="preserve">According to Bartell (Bartell, chapter 9 Colwell, p.347), “research design is generally a data acquisition and analysis </w:t>
      </w:r>
      <w:r>
        <w:rPr>
          <w:rFonts w:ascii="Calibri" w:eastAsia="Calibri" w:hAnsi="Calibri" w:cs="Calibri"/>
          <w:sz w:val="24"/>
          <w:szCs w:val="24"/>
        </w:rPr>
        <w:t xml:space="preserve">plan for the purpose of developing knowledge.” Bartell (chapter 9, Colwell, p.344) also identifies two “mega trends” in education research: “the use of technology and the increasing complexity in all facets of the process.” </w:t>
      </w:r>
      <w:commentRangeEnd w:id="7"/>
      <w:r>
        <w:commentReference w:id="7"/>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commentRangeStart w:id="8"/>
      <w:r>
        <w:rPr>
          <w:rFonts w:ascii="Calibri" w:eastAsia="Calibri" w:hAnsi="Calibri" w:cs="Calibri"/>
          <w:sz w:val="24"/>
          <w:szCs w:val="24"/>
        </w:rPr>
        <w:lastRenderedPageBreak/>
        <w:t>According to Heller and O’C</w:t>
      </w:r>
      <w:r>
        <w:rPr>
          <w:rFonts w:ascii="Calibri" w:eastAsia="Calibri" w:hAnsi="Calibri" w:cs="Calibri"/>
          <w:sz w:val="24"/>
          <w:szCs w:val="24"/>
        </w:rPr>
        <w:t>onnor (chapter 2, Colwell), there are three types of music education research: “historical (mostly qualitative in technique), descriptive (qualitative or quantitative), and experimental (mostly quantitative).” Other music education scholars classify resear</w:t>
      </w:r>
      <w:r>
        <w:rPr>
          <w:rFonts w:ascii="Calibri" w:eastAsia="Calibri" w:hAnsi="Calibri" w:cs="Calibri"/>
          <w:sz w:val="24"/>
          <w:szCs w:val="24"/>
        </w:rPr>
        <w:t xml:space="preserve">ch into different categories, with Philips (p.7) outlining three different classes of research: historical, philosophical, and behavioral/empirical. </w:t>
      </w:r>
      <w:commentRangeEnd w:id="8"/>
      <w:r>
        <w:commentReference w:id="8"/>
      </w:r>
      <w:r>
        <w:rPr>
          <w:rFonts w:ascii="Calibri" w:eastAsia="Calibri" w:hAnsi="Calibri" w:cs="Calibri"/>
          <w:sz w:val="24"/>
          <w:szCs w:val="24"/>
        </w:rPr>
        <w:t>Regardless of how research is classified, these commonly accepted types of research all rely on three me</w:t>
      </w:r>
      <w:r>
        <w:rPr>
          <w:rFonts w:ascii="Calibri" w:eastAsia="Calibri" w:hAnsi="Calibri" w:cs="Calibri"/>
          <w:sz w:val="24"/>
          <w:szCs w:val="24"/>
        </w:rPr>
        <w:t xml:space="preserve">thods of data collection: quantitative, qualitative, and mixed methods.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commentRangeStart w:id="9"/>
      <w:r>
        <w:rPr>
          <w:rFonts w:ascii="Calibri" w:eastAsia="Calibri" w:hAnsi="Calibri" w:cs="Calibri"/>
          <w:sz w:val="24"/>
          <w:szCs w:val="24"/>
        </w:rPr>
        <w:t>In additionally to these tra</w:t>
      </w:r>
      <w:commentRangeEnd w:id="9"/>
      <w:r>
        <w:commentReference w:id="9"/>
      </w:r>
      <w:r>
        <w:rPr>
          <w:rFonts w:ascii="Calibri" w:eastAsia="Calibri" w:hAnsi="Calibri" w:cs="Calibri"/>
          <w:sz w:val="24"/>
          <w:szCs w:val="24"/>
        </w:rPr>
        <w:t xml:space="preserve">ditional research methods, an emerging type of music education research has been written about frequently since the early 2000s, and is referred to as </w:t>
      </w:r>
      <w:r>
        <w:rPr>
          <w:rFonts w:ascii="Calibri" w:eastAsia="Calibri" w:hAnsi="Calibri" w:cs="Calibri"/>
          <w:sz w:val="24"/>
          <w:szCs w:val="24"/>
        </w:rPr>
        <w:t>classroom practice-in action research, or arts-based research (Eisner 2006). These conversations are also being held in other arts fields, including music performance and dance performance. This research is sometimes referred to as a “third paradigm” resea</w:t>
      </w:r>
      <w:r>
        <w:rPr>
          <w:rFonts w:ascii="Calibri" w:eastAsia="Calibri" w:hAnsi="Calibri" w:cs="Calibri"/>
          <w:sz w:val="24"/>
          <w:szCs w:val="24"/>
        </w:rPr>
        <w:t>rch method, with quantitative and  qualitative methods being the first two paradigms. Arts-based research was first written about by Eisner when he “felt a tension between the protocols set down by the research strategies of the Social Sciences and his obs</w:t>
      </w:r>
      <w:r>
        <w:rPr>
          <w:rFonts w:ascii="Calibri" w:eastAsia="Calibri" w:hAnsi="Calibri" w:cs="Calibri"/>
          <w:sz w:val="24"/>
          <w:szCs w:val="24"/>
        </w:rPr>
        <w:t xml:space="preserve">ervations of the way the arts lead to fresh insights and new knowledge production” (Haseman chapter in Fleming book, p. 334). In this new perspective on research, credit is given to researchers as practitioners, and practitioners as researchers. Advocates </w:t>
      </w:r>
      <w:r>
        <w:rPr>
          <w:rFonts w:ascii="Calibri" w:eastAsia="Calibri" w:hAnsi="Calibri" w:cs="Calibri"/>
          <w:sz w:val="24"/>
          <w:szCs w:val="24"/>
        </w:rPr>
        <w:t>“believe the significance of the methodological innovations introduced by artists, designers and others who have been researching in and through their practice is undervalued if they are consigned to the fringe of qualitative research” (Haseman chapter, p.</w:t>
      </w:r>
      <w:r>
        <w:rPr>
          <w:rFonts w:ascii="Calibri" w:eastAsia="Calibri" w:hAnsi="Calibri" w:cs="Calibri"/>
          <w:sz w:val="24"/>
          <w:szCs w:val="24"/>
        </w:rPr>
        <w:t xml:space="preserve"> 336). In arts-based research, practice is an object of research, and problem formation is an iterative process rather than a clearly defined one. A musical performance or score is evidence of research, and is also data to be preserved in the same way as a</w:t>
      </w:r>
      <w:r>
        <w:rPr>
          <w:rFonts w:ascii="Calibri" w:eastAsia="Calibri" w:hAnsi="Calibri" w:cs="Calibri"/>
          <w:sz w:val="24"/>
          <w:szCs w:val="24"/>
        </w:rPr>
        <w:t xml:space="preserve"> dataset or research paper. Research is reported through material forms of practice (Haseman chapter) by a teacher-researcher. If data is a symbolic form of knowledge representation, then written or performed music is data in this paradigm.</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commentRangeStart w:id="10"/>
      <w:r>
        <w:rPr>
          <w:rFonts w:ascii="Calibri" w:eastAsia="Calibri" w:hAnsi="Calibri" w:cs="Calibri"/>
          <w:sz w:val="24"/>
          <w:szCs w:val="24"/>
        </w:rPr>
        <w:t xml:space="preserve">Historically, </w:t>
      </w:r>
      <w:r>
        <w:rPr>
          <w:rFonts w:ascii="Calibri" w:eastAsia="Calibri" w:hAnsi="Calibri" w:cs="Calibri"/>
          <w:sz w:val="24"/>
          <w:szCs w:val="24"/>
        </w:rPr>
        <w:t>education research used qua</w:t>
      </w:r>
      <w:commentRangeEnd w:id="10"/>
      <w:r>
        <w:commentReference w:id="10"/>
      </w:r>
      <w:r>
        <w:rPr>
          <w:rFonts w:ascii="Calibri" w:eastAsia="Calibri" w:hAnsi="Calibri" w:cs="Calibri"/>
          <w:sz w:val="24"/>
          <w:szCs w:val="24"/>
        </w:rPr>
        <w:t xml:space="preserve">ntitative research data often found in psychology and other social science fields. Examples include results from tests, measures, instruments, scales, surveys, statistics, and structured observations and interviews. The field </w:t>
      </w:r>
      <w:r>
        <w:rPr>
          <w:rFonts w:ascii="Calibri" w:eastAsia="Calibri" w:hAnsi="Calibri" w:cs="Calibri"/>
          <w:sz w:val="24"/>
          <w:szCs w:val="24"/>
        </w:rPr>
        <w:t xml:space="preserve">has evolved in the past 50 years to include qualitative data, including narratives, perspectives, focus groups, and </w:t>
      </w:r>
      <w:commentRangeStart w:id="11"/>
      <w:commentRangeStart w:id="12"/>
      <w:r>
        <w:rPr>
          <w:rFonts w:ascii="Calibri" w:eastAsia="Calibri" w:hAnsi="Calibri" w:cs="Calibri"/>
          <w:sz w:val="24"/>
          <w:szCs w:val="24"/>
        </w:rPr>
        <w:t>less structured interviews and observations</w:t>
      </w:r>
      <w:commentRangeEnd w:id="11"/>
      <w:r>
        <w:commentReference w:id="11"/>
      </w:r>
      <w:commentRangeEnd w:id="12"/>
      <w:r>
        <w:commentReference w:id="12"/>
      </w:r>
      <w:r>
        <w:rPr>
          <w:rFonts w:ascii="Calibri" w:eastAsia="Calibri" w:hAnsi="Calibri" w:cs="Calibri"/>
          <w:sz w:val="24"/>
          <w:szCs w:val="24"/>
        </w:rPr>
        <w:t xml:space="preserve">. Mixed methods research uses quantitative and qualitative data gathering techniques. </w:t>
      </w:r>
      <w:del w:id="13" w:author="Sean Luyk" w:date="2017-07-12T03:49:00Z">
        <w:r>
          <w:rPr>
            <w:rFonts w:ascii="Calibri" w:eastAsia="Calibri" w:hAnsi="Calibri" w:cs="Calibri"/>
            <w:sz w:val="24"/>
            <w:szCs w:val="24"/>
          </w:rPr>
          <w:delText>The s</w:delText>
        </w:r>
        <w:r>
          <w:rPr>
            <w:rFonts w:ascii="Calibri" w:eastAsia="Calibri" w:hAnsi="Calibri" w:cs="Calibri"/>
            <w:sz w:val="24"/>
            <w:szCs w:val="24"/>
          </w:rPr>
          <w:delText xml:space="preserve">pecific type of data gathering used is determined by the research question. </w:delText>
        </w:r>
      </w:del>
      <w:commentRangeStart w:id="14"/>
      <w:r>
        <w:rPr>
          <w:rFonts w:ascii="Calibri" w:eastAsia="Calibri" w:hAnsi="Calibri" w:cs="Calibri"/>
          <w:sz w:val="24"/>
          <w:szCs w:val="24"/>
        </w:rPr>
        <w:t>“The quantitative paradigm supports investigation of how reality exists independently of us” (Bresler and Stake, 78). “In the qualitative paradigm there is a range of positions, fr</w:t>
      </w:r>
      <w:r>
        <w:rPr>
          <w:rFonts w:ascii="Calibri" w:eastAsia="Calibri" w:hAnsi="Calibri" w:cs="Calibri"/>
          <w:sz w:val="24"/>
          <w:szCs w:val="24"/>
        </w:rPr>
        <w:t xml:space="preserve">om the idealist belief that social and human reality are created, to the milder conviction that this reality is shaped by our minds” (Bresler and Stake, 78). </w:t>
      </w:r>
      <w:commentRangeEnd w:id="14"/>
      <w:r>
        <w:commentReference w:id="14"/>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commentRangeStart w:id="15"/>
      <w:commentRangeStart w:id="16"/>
      <w:r>
        <w:rPr>
          <w:rFonts w:ascii="Calibri" w:eastAsia="Calibri" w:hAnsi="Calibri" w:cs="Calibri"/>
          <w:sz w:val="24"/>
          <w:szCs w:val="24"/>
        </w:rPr>
        <w:t>High quality quantitative and qualitative research meet certain criteria set by others in the discipline. Quantitative research should be valid, replicable, reliable, and generalizable. Bryman et al. also found that social science researchers consider expl</w:t>
      </w:r>
      <w:r>
        <w:rPr>
          <w:rFonts w:ascii="Calibri" w:eastAsia="Calibri" w:hAnsi="Calibri" w:cs="Calibri"/>
          <w:sz w:val="24"/>
          <w:szCs w:val="24"/>
        </w:rPr>
        <w:t>icitness and transparency, appropriateness to the research question, and understandability and relevance as other significant quantitative research criteria. Qualitative research criteria is less well-defined, and these criteria are not as strict as quanti</w:t>
      </w:r>
      <w:r>
        <w:rPr>
          <w:rFonts w:ascii="Calibri" w:eastAsia="Calibri" w:hAnsi="Calibri" w:cs="Calibri"/>
          <w:sz w:val="24"/>
          <w:szCs w:val="24"/>
        </w:rPr>
        <w:t>tative research. According to Flinder and Richardson, qualitative studies are “a systematic form of empirical inquiry that usually includes some type of fieldwork” and “usually assume an interpretive focus” (p. 314). Qualitative researchers “usually work w</w:t>
      </w:r>
      <w:r>
        <w:rPr>
          <w:rFonts w:ascii="Calibri" w:eastAsia="Calibri" w:hAnsi="Calibri" w:cs="Calibri"/>
          <w:sz w:val="24"/>
          <w:szCs w:val="24"/>
        </w:rPr>
        <w:t>ith small samples of voluntary participants” and “are expected to do more than mechanically record their observations” (p. 314). When analyzing data, “strategies in qualitative research are typically thematic and sometimes emergent throughout the course of</w:t>
      </w:r>
      <w:r>
        <w:rPr>
          <w:rFonts w:ascii="Calibri" w:eastAsia="Calibri" w:hAnsi="Calibri" w:cs="Calibri"/>
          <w:sz w:val="24"/>
          <w:szCs w:val="24"/>
        </w:rPr>
        <w:t xml:space="preserve"> a study” (p. 314). (Flinder and Richardson, from Colwell, 314).</w:t>
      </w:r>
      <w:commentRangeEnd w:id="15"/>
      <w:r>
        <w:commentReference w:id="15"/>
      </w:r>
      <w:commentRangeEnd w:id="16"/>
      <w:r>
        <w:commentReference w:id="16"/>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commentRangeStart w:id="17"/>
      <w:r>
        <w:rPr>
          <w:rFonts w:ascii="Calibri" w:eastAsia="Calibri" w:hAnsi="Calibri" w:cs="Calibri"/>
          <w:sz w:val="24"/>
          <w:szCs w:val="24"/>
        </w:rPr>
        <w:t xml:space="preserve">Mixed methods research is characterized by using methods from both quantitative research and qualitative research. </w:t>
      </w:r>
      <w:commentRangeEnd w:id="17"/>
      <w:r>
        <w:commentReference w:id="17"/>
      </w:r>
      <w:r>
        <w:rPr>
          <w:rFonts w:ascii="Calibri" w:eastAsia="Calibri" w:hAnsi="Calibri" w:cs="Calibri"/>
          <w:sz w:val="24"/>
          <w:szCs w:val="24"/>
        </w:rPr>
        <w:t>Although criteria for both methods are defined above, there is som</w:t>
      </w:r>
      <w:r>
        <w:rPr>
          <w:rFonts w:ascii="Calibri" w:eastAsia="Calibri" w:hAnsi="Calibri" w:cs="Calibri"/>
          <w:sz w:val="24"/>
          <w:szCs w:val="24"/>
        </w:rPr>
        <w:t xml:space="preserve">e agreement in the field that mixed methods research should have some additional criteria in </w:t>
      </w:r>
      <w:r>
        <w:rPr>
          <w:rFonts w:ascii="Calibri" w:eastAsia="Calibri" w:hAnsi="Calibri" w:cs="Calibri"/>
          <w:sz w:val="24"/>
          <w:szCs w:val="24"/>
        </w:rPr>
        <w:lastRenderedPageBreak/>
        <w:t>addition to the separate criteria of quantitative and qualitative research. According to Bryman et al. “relevance to research questions; transparency; the need for</w:t>
      </w:r>
      <w:r>
        <w:rPr>
          <w:rFonts w:ascii="Calibri" w:eastAsia="Calibri" w:hAnsi="Calibri" w:cs="Calibri"/>
          <w:sz w:val="24"/>
          <w:szCs w:val="24"/>
        </w:rPr>
        <w:t xml:space="preserve"> integration of mixed methods findings and a rationale for using mixed methods research” are additional criteria researchers find important for mixed methods research.</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 xml:space="preserve">Because arts-based research is a relatively new paradigm of research methods, criteria </w:t>
      </w:r>
      <w:r>
        <w:rPr>
          <w:rFonts w:ascii="Calibri" w:eastAsia="Calibri" w:hAnsi="Calibri" w:cs="Calibri"/>
          <w:sz w:val="24"/>
          <w:szCs w:val="24"/>
        </w:rPr>
        <w:t>have not been well established for this method. It is typically considered to be an iterative process that is not replicable, and is based on general questions that become better defined as the research progresses, instead of well-defined questions guiding</w:t>
      </w:r>
      <w:r>
        <w:rPr>
          <w:rFonts w:ascii="Calibri" w:eastAsia="Calibri" w:hAnsi="Calibri" w:cs="Calibri"/>
          <w:sz w:val="24"/>
          <w:szCs w:val="24"/>
        </w:rPr>
        <w:t xml:space="preserve"> the research. Unlike </w:t>
      </w:r>
      <w:commentRangeStart w:id="18"/>
      <w:commentRangeStart w:id="19"/>
      <w:r>
        <w:rPr>
          <w:rFonts w:ascii="Calibri" w:eastAsia="Calibri" w:hAnsi="Calibri" w:cs="Calibri"/>
          <w:sz w:val="24"/>
          <w:szCs w:val="24"/>
        </w:rPr>
        <w:t>formal music education research</w:t>
      </w:r>
      <w:commentRangeEnd w:id="18"/>
      <w:r>
        <w:commentReference w:id="18"/>
      </w:r>
      <w:commentRangeEnd w:id="19"/>
      <w:r>
        <w:commentReference w:id="19"/>
      </w:r>
      <w:r>
        <w:rPr>
          <w:rFonts w:ascii="Calibri" w:eastAsia="Calibri" w:hAnsi="Calibri" w:cs="Calibri"/>
          <w:sz w:val="24"/>
          <w:szCs w:val="24"/>
        </w:rPr>
        <w:t>, this type of research is not well documented due to the focus on classroom results and ensemble performances, and not on peer-reviewed articles. These practitioner-researchers may not have time o</w:t>
      </w:r>
      <w:r>
        <w:rPr>
          <w:rFonts w:ascii="Calibri" w:eastAsia="Calibri" w:hAnsi="Calibri" w:cs="Calibri"/>
          <w:sz w:val="24"/>
          <w:szCs w:val="24"/>
        </w:rPr>
        <w:t xml:space="preserve">r incentive to write up their findings, but may store the data and be willing to share with others, if there was an easy and accessible way to do so. This data might be quantitative or qualitative, structured or unstructured. Due to the informal nature of </w:t>
      </w:r>
      <w:r>
        <w:rPr>
          <w:rFonts w:ascii="Calibri" w:eastAsia="Calibri" w:hAnsi="Calibri" w:cs="Calibri"/>
          <w:sz w:val="24"/>
          <w:szCs w:val="24"/>
        </w:rPr>
        <w:t>this data, it is unlikely to have metadata or other documentation.</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highlight w:val="yellow"/>
        </w:rPr>
      </w:pPr>
      <w:commentRangeStart w:id="20"/>
      <w:r>
        <w:rPr>
          <w:rFonts w:ascii="Calibri" w:eastAsia="Calibri" w:hAnsi="Calibri" w:cs="Calibri"/>
          <w:sz w:val="24"/>
          <w:szCs w:val="24"/>
        </w:rPr>
        <w:t xml:space="preserve">Several in the field have been critical of the quality of music education research, with Heler and O’Conner (p. 46) stating, “often the conclusions reported in published research articles </w:t>
      </w:r>
      <w:r>
        <w:rPr>
          <w:rFonts w:ascii="Calibri" w:eastAsia="Calibri" w:hAnsi="Calibri" w:cs="Calibri"/>
          <w:sz w:val="24"/>
          <w:szCs w:val="24"/>
        </w:rPr>
        <w:t>are not appropriate to the evidence provided. Some research reports generalize far beyond what the data analysis allows.” By making data openly available for future reuse and analysis, music education researchers can hold themselves more accountable to the</w:t>
      </w:r>
      <w:r>
        <w:rPr>
          <w:rFonts w:ascii="Calibri" w:eastAsia="Calibri" w:hAnsi="Calibri" w:cs="Calibri"/>
          <w:sz w:val="24"/>
          <w:szCs w:val="24"/>
        </w:rPr>
        <w:t xml:space="preserve">ir research findings, thus creating more relevant and respected research reports.  </w:t>
      </w:r>
      <w:commentRangeEnd w:id="20"/>
      <w:r>
        <w:commentReference w:id="20"/>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In the classroom, arts-based music education has been aided by the use of technology since the arrival of the Apple II in schools in the 1980s. Music technology (e.g. M</w:t>
      </w:r>
      <w:r>
        <w:rPr>
          <w:rFonts w:ascii="Calibri" w:eastAsia="Calibri" w:hAnsi="Calibri" w:cs="Calibri"/>
          <w:sz w:val="24"/>
          <w:szCs w:val="24"/>
        </w:rPr>
        <w:t xml:space="preserve">IDI) and computer technology combined for the use of CAI (computer-aided instruction), and allowed for highly structured computer teaching of music. With this approach, students are able to work at their </w:t>
      </w:r>
      <w:r>
        <w:rPr>
          <w:rFonts w:ascii="Calibri" w:eastAsia="Calibri" w:hAnsi="Calibri" w:cs="Calibri"/>
          <w:sz w:val="24"/>
          <w:szCs w:val="24"/>
        </w:rPr>
        <w:lastRenderedPageBreak/>
        <w:t xml:space="preserve">own pace for music instruction in the classroom. </w:t>
      </w:r>
      <w:commentRangeStart w:id="21"/>
      <w:commentRangeStart w:id="22"/>
      <w:r>
        <w:rPr>
          <w:rFonts w:ascii="Calibri" w:eastAsia="Calibri" w:hAnsi="Calibri" w:cs="Calibri"/>
          <w:sz w:val="24"/>
          <w:szCs w:val="24"/>
        </w:rPr>
        <w:t>How</w:t>
      </w:r>
      <w:r>
        <w:rPr>
          <w:rFonts w:ascii="Calibri" w:eastAsia="Calibri" w:hAnsi="Calibri" w:cs="Calibri"/>
          <w:sz w:val="24"/>
          <w:szCs w:val="24"/>
        </w:rPr>
        <w:t>ever, the passive approach to learning is often criticised, with the potential of music education tools being much greater. “Music technology is most effective when it is used as a transparent resource, for completing music-based tasks such as solving genu</w:t>
      </w:r>
      <w:r>
        <w:rPr>
          <w:rFonts w:ascii="Calibri" w:eastAsia="Calibri" w:hAnsi="Calibri" w:cs="Calibri"/>
          <w:sz w:val="24"/>
          <w:szCs w:val="24"/>
        </w:rPr>
        <w:t xml:space="preserve">ine music problems, or for exploring and creating sounds” (Crawford, p. 164). </w:t>
      </w:r>
      <w:commentRangeEnd w:id="21"/>
      <w:r>
        <w:commentReference w:id="21"/>
      </w:r>
      <w:commentRangeEnd w:id="22"/>
      <w:r>
        <w:commentReference w:id="22"/>
      </w:r>
      <w:r>
        <w:rPr>
          <w:rFonts w:ascii="Calibri" w:eastAsia="Calibri" w:hAnsi="Calibri" w:cs="Calibri"/>
          <w:sz w:val="24"/>
          <w:szCs w:val="24"/>
        </w:rPr>
        <w:t xml:space="preserve">This generates potential </w:t>
      </w:r>
      <w:commentRangeStart w:id="23"/>
      <w:commentRangeStart w:id="24"/>
      <w:r>
        <w:rPr>
          <w:rFonts w:ascii="Calibri" w:eastAsia="Calibri" w:hAnsi="Calibri" w:cs="Calibri"/>
          <w:sz w:val="24"/>
          <w:szCs w:val="24"/>
        </w:rPr>
        <w:t>music education research data</w:t>
      </w:r>
      <w:commentRangeEnd w:id="23"/>
      <w:r>
        <w:commentReference w:id="23"/>
      </w:r>
      <w:commentRangeEnd w:id="24"/>
      <w:r>
        <w:commentReference w:id="24"/>
      </w:r>
      <w:r>
        <w:rPr>
          <w:rFonts w:ascii="Calibri" w:eastAsia="Calibri" w:hAnsi="Calibri" w:cs="Calibri"/>
          <w:sz w:val="24"/>
          <w:szCs w:val="24"/>
        </w:rPr>
        <w:t>, but many classroom-based teacher do not have incentives or the means to share the data. Even with these weakne</w:t>
      </w:r>
      <w:r>
        <w:rPr>
          <w:rFonts w:ascii="Calibri" w:eastAsia="Calibri" w:hAnsi="Calibri" w:cs="Calibri"/>
          <w:sz w:val="24"/>
          <w:szCs w:val="24"/>
        </w:rPr>
        <w:t xml:space="preserve">sses, </w:t>
      </w:r>
      <w:commentRangeStart w:id="25"/>
      <w:commentRangeStart w:id="26"/>
      <w:r>
        <w:rPr>
          <w:rFonts w:ascii="Calibri" w:eastAsia="Calibri" w:hAnsi="Calibri" w:cs="Calibri"/>
          <w:sz w:val="24"/>
          <w:szCs w:val="24"/>
        </w:rPr>
        <w:t>sharing of this data gathered during instruction</w:t>
      </w:r>
      <w:commentRangeEnd w:id="25"/>
      <w:r>
        <w:commentReference w:id="25"/>
      </w:r>
      <w:commentRangeEnd w:id="26"/>
      <w:r>
        <w:commentReference w:id="26"/>
      </w:r>
      <w:r>
        <w:rPr>
          <w:rFonts w:ascii="Calibri" w:eastAsia="Calibri" w:hAnsi="Calibri" w:cs="Calibri"/>
          <w:sz w:val="24"/>
          <w:szCs w:val="24"/>
        </w:rPr>
        <w:t xml:space="preserve"> can help other classroom-based instructors, and the music education community in general, expand on already existing technologies to enhance music learning. </w:t>
      </w:r>
    </w:p>
    <w:p w:rsidR="00251283" w:rsidRDefault="00251283">
      <w:pPr>
        <w:pStyle w:val="normal0"/>
        <w:spacing w:line="397" w:lineRule="auto"/>
        <w:rPr>
          <w:rFonts w:ascii="Calibri" w:eastAsia="Calibri" w:hAnsi="Calibri" w:cs="Calibri"/>
          <w:sz w:val="24"/>
          <w:szCs w:val="24"/>
        </w:rPr>
      </w:pPr>
    </w:p>
    <w:p w:rsidR="00251283" w:rsidRDefault="00274A28">
      <w:pPr>
        <w:pStyle w:val="normal0"/>
        <w:numPr>
          <w:ilvl w:val="0"/>
          <w:numId w:val="2"/>
        </w:numPr>
        <w:spacing w:line="397" w:lineRule="auto"/>
        <w:ind w:hanging="360"/>
        <w:contextualSpacing/>
        <w:rPr>
          <w:rFonts w:ascii="Calibri" w:eastAsia="Calibri" w:hAnsi="Calibri" w:cs="Calibri"/>
          <w:sz w:val="24"/>
          <w:szCs w:val="24"/>
        </w:rPr>
      </w:pPr>
      <w:r>
        <w:rPr>
          <w:rFonts w:ascii="Calibri" w:eastAsia="Calibri" w:hAnsi="Calibri" w:cs="Calibri"/>
          <w:sz w:val="24"/>
          <w:szCs w:val="24"/>
        </w:rPr>
        <w:t xml:space="preserve">What is data in this field?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Data i</w:t>
      </w:r>
      <w:r>
        <w:rPr>
          <w:rFonts w:ascii="Calibri" w:eastAsia="Calibri" w:hAnsi="Calibri" w:cs="Calibri"/>
          <w:sz w:val="24"/>
          <w:szCs w:val="24"/>
        </w:rPr>
        <w:t>n music education is comprised of information artefacts gathered during research. “All forms of external representation can be regarded as “data” and therefore recorded and analyzed” (Bartell, chapter 9 Colwell, p. 350). External representations are “the w</w:t>
      </w:r>
      <w:r>
        <w:rPr>
          <w:rFonts w:ascii="Calibri" w:eastAsia="Calibri" w:hAnsi="Calibri" w:cs="Calibri"/>
          <w:sz w:val="24"/>
          <w:szCs w:val="24"/>
        </w:rPr>
        <w:t>ay we represent our knowledge to communicate it to others.”</w:t>
      </w:r>
      <w:commentRangeStart w:id="27"/>
      <w:r>
        <w:rPr>
          <w:rFonts w:ascii="Calibri" w:eastAsia="Calibri" w:hAnsi="Calibri" w:cs="Calibri"/>
          <w:sz w:val="24"/>
          <w:szCs w:val="24"/>
        </w:rPr>
        <w:t xml:space="preserve"> Research methods and the data collected may be qualitative, quantitative, of a mixed-method (both qualitative and quantitative), or arts-based</w:t>
      </w:r>
      <w:commentRangeEnd w:id="27"/>
      <w:r>
        <w:commentReference w:id="27"/>
      </w:r>
      <w:r>
        <w:rPr>
          <w:rFonts w:ascii="Calibri" w:eastAsia="Calibri" w:hAnsi="Calibri" w:cs="Calibri"/>
          <w:sz w:val="24"/>
          <w:szCs w:val="24"/>
        </w:rPr>
        <w:t xml:space="preserve">. </w:t>
      </w:r>
      <w:commentRangeStart w:id="28"/>
      <w:r>
        <w:rPr>
          <w:rFonts w:ascii="Calibri" w:eastAsia="Calibri" w:hAnsi="Calibri" w:cs="Calibri"/>
          <w:sz w:val="24"/>
          <w:szCs w:val="24"/>
        </w:rPr>
        <w:t>When researchers consider their data to be useful</w:t>
      </w:r>
      <w:r>
        <w:rPr>
          <w:rFonts w:ascii="Calibri" w:eastAsia="Calibri" w:hAnsi="Calibri" w:cs="Calibri"/>
          <w:sz w:val="24"/>
          <w:szCs w:val="24"/>
        </w:rPr>
        <w:t xml:space="preserve"> to others, they may choose to deposit the data in a repository or other online platform. Other times, the researcher may not be aware that the information artefact is considered data, or has value to others, as in the case of qualitative or arts-based dat</w:t>
      </w:r>
      <w:r>
        <w:rPr>
          <w:rFonts w:ascii="Calibri" w:eastAsia="Calibri" w:hAnsi="Calibri" w:cs="Calibri"/>
          <w:sz w:val="24"/>
          <w:szCs w:val="24"/>
        </w:rPr>
        <w:t xml:space="preserve">a. Data that is not available online may be stored on personal devices, and the data may not be available for further research and study without directly contacting the researcher.    </w:t>
      </w:r>
      <w:commentRangeEnd w:id="28"/>
      <w:r>
        <w:commentReference w:id="28"/>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highlight w:val="yellow"/>
        </w:rPr>
      </w:pPr>
      <w:commentRangeStart w:id="29"/>
      <w:commentRangeStart w:id="30"/>
      <w:r>
        <w:rPr>
          <w:rFonts w:ascii="Calibri" w:eastAsia="Calibri" w:hAnsi="Calibri" w:cs="Calibri"/>
          <w:sz w:val="24"/>
          <w:szCs w:val="24"/>
        </w:rPr>
        <w:t xml:space="preserve">Quantitative research data is </w:t>
      </w:r>
      <w:commentRangeStart w:id="31"/>
      <w:commentRangeStart w:id="32"/>
      <w:r>
        <w:rPr>
          <w:rFonts w:ascii="Calibri" w:eastAsia="Calibri" w:hAnsi="Calibri" w:cs="Calibri"/>
          <w:sz w:val="24"/>
          <w:szCs w:val="24"/>
        </w:rPr>
        <w:t>often</w:t>
      </w:r>
      <w:commentRangeEnd w:id="31"/>
      <w:r>
        <w:commentReference w:id="31"/>
      </w:r>
      <w:commentRangeEnd w:id="32"/>
      <w:r>
        <w:commentReference w:id="32"/>
      </w:r>
      <w:r>
        <w:rPr>
          <w:rFonts w:ascii="Calibri" w:eastAsia="Calibri" w:hAnsi="Calibri" w:cs="Calibri"/>
          <w:sz w:val="24"/>
          <w:szCs w:val="24"/>
        </w:rPr>
        <w:t xml:space="preserve"> numerical and gathered using structured research instruments. The data is based on large sample sizes, is replicable, and is in the form of numbers and statistics. The numbers are often presented in tables and charts, visualizations, </w:t>
      </w:r>
      <w:r>
        <w:rPr>
          <w:rFonts w:ascii="Calibri" w:eastAsia="Calibri" w:hAnsi="Calibri" w:cs="Calibri"/>
          <w:sz w:val="24"/>
          <w:szCs w:val="24"/>
        </w:rPr>
        <w:lastRenderedPageBreak/>
        <w:t>and other non-textual</w:t>
      </w:r>
      <w:r>
        <w:rPr>
          <w:rFonts w:ascii="Calibri" w:eastAsia="Calibri" w:hAnsi="Calibri" w:cs="Calibri"/>
          <w:sz w:val="24"/>
          <w:szCs w:val="24"/>
        </w:rPr>
        <w:t xml:space="preserve"> forms. Statistics can be used to help process and understand quantitative data. File types can include text files (including tab delimited), spreadsheets, comma separated values (csv) files, and proprietary formats produced by the research instrument or s</w:t>
      </w:r>
      <w:r>
        <w:rPr>
          <w:rFonts w:ascii="Calibri" w:eastAsia="Calibri" w:hAnsi="Calibri" w:cs="Calibri"/>
          <w:sz w:val="24"/>
          <w:szCs w:val="24"/>
        </w:rPr>
        <w:t>oftware (e.g. SPSS). When possible, files made available for sharing should be in a non-proprietary or open format to guarantee reusability by future researchers. If this isn’t possible, the next best option is standard programs and file types used univers</w:t>
      </w:r>
      <w:r>
        <w:rPr>
          <w:rFonts w:ascii="Calibri" w:eastAsia="Calibri" w:hAnsi="Calibri" w:cs="Calibri"/>
          <w:sz w:val="24"/>
          <w:szCs w:val="24"/>
        </w:rPr>
        <w:t xml:space="preserve">ally (such as SPSS, Microsoft products, Adobe products, etc). See the data chapter for more information. </w:t>
      </w:r>
      <w:commentRangeEnd w:id="29"/>
      <w:r>
        <w:commentReference w:id="29"/>
      </w:r>
      <w:commentRangeEnd w:id="30"/>
      <w:r>
        <w:commentReference w:id="30"/>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commentRangeStart w:id="33"/>
      <w:r>
        <w:rPr>
          <w:rFonts w:ascii="Calibri" w:eastAsia="Calibri" w:hAnsi="Calibri" w:cs="Calibri"/>
          <w:sz w:val="24"/>
          <w:szCs w:val="24"/>
        </w:rPr>
        <w:t>Qualitative data</w:t>
      </w:r>
      <w:commentRangeEnd w:id="33"/>
      <w:r>
        <w:commentReference w:id="33"/>
      </w:r>
      <w:r>
        <w:rPr>
          <w:rFonts w:ascii="Calibri" w:eastAsia="Calibri" w:hAnsi="Calibri" w:cs="Calibri"/>
          <w:sz w:val="24"/>
          <w:szCs w:val="24"/>
        </w:rPr>
        <w:t xml:space="preserve">, on the other hand, is often text-based, and the researcher </w:t>
      </w:r>
      <w:commentRangeStart w:id="34"/>
      <w:commentRangeStart w:id="35"/>
      <w:r>
        <w:rPr>
          <w:rFonts w:ascii="Calibri" w:eastAsia="Calibri" w:hAnsi="Calibri" w:cs="Calibri"/>
          <w:sz w:val="24"/>
          <w:szCs w:val="24"/>
        </w:rPr>
        <w:t>may not realize that it is considered data, or that this data can also be shared</w:t>
      </w:r>
      <w:commentRangeEnd w:id="34"/>
      <w:r>
        <w:commentReference w:id="34"/>
      </w:r>
      <w:commentRangeEnd w:id="35"/>
      <w:r>
        <w:commentReference w:id="35"/>
      </w:r>
      <w:r>
        <w:rPr>
          <w:rFonts w:ascii="Calibri" w:eastAsia="Calibri" w:hAnsi="Calibri" w:cs="Calibri"/>
          <w:sz w:val="24"/>
          <w:szCs w:val="24"/>
        </w:rPr>
        <w:t xml:space="preserve">. Even though it’s </w:t>
      </w:r>
      <w:commentRangeStart w:id="36"/>
      <w:r>
        <w:rPr>
          <w:rFonts w:ascii="Calibri" w:eastAsia="Calibri" w:hAnsi="Calibri" w:cs="Calibri"/>
          <w:sz w:val="24"/>
          <w:szCs w:val="24"/>
        </w:rPr>
        <w:t>normally not replicable</w:t>
      </w:r>
      <w:commentRangeEnd w:id="36"/>
      <w:r>
        <w:commentReference w:id="36"/>
      </w:r>
      <w:r>
        <w:rPr>
          <w:rFonts w:ascii="Calibri" w:eastAsia="Calibri" w:hAnsi="Calibri" w:cs="Calibri"/>
          <w:sz w:val="24"/>
          <w:szCs w:val="24"/>
        </w:rPr>
        <w:t xml:space="preserve">, the data may still be useful to other researchers as secondary data, or as another perspective on their topic. Researchers </w:t>
      </w:r>
      <w:r>
        <w:rPr>
          <w:rFonts w:ascii="Calibri" w:eastAsia="Calibri" w:hAnsi="Calibri" w:cs="Calibri"/>
          <w:sz w:val="24"/>
          <w:szCs w:val="24"/>
        </w:rPr>
        <w:t>may feel a stronger ownership over qualitative data due to the personal, creative aspect of its design, and may fear that others may claim it as their own, making them less likely to share it. Additionally, there may be constraints (including IRB mandates)</w:t>
      </w:r>
      <w:r>
        <w:rPr>
          <w:rFonts w:ascii="Calibri" w:eastAsia="Calibri" w:hAnsi="Calibri" w:cs="Calibri"/>
          <w:sz w:val="24"/>
          <w:szCs w:val="24"/>
        </w:rPr>
        <w:t xml:space="preserve"> on sharing personal information revealed in qualitative settings. However, this type of data can be very useful to others, and when possible, researchers should try to make it available for reuse after redacting personal information or obtaining permissio</w:t>
      </w:r>
      <w:r>
        <w:rPr>
          <w:rFonts w:ascii="Calibri" w:eastAsia="Calibri" w:hAnsi="Calibri" w:cs="Calibri"/>
          <w:sz w:val="24"/>
          <w:szCs w:val="24"/>
        </w:rPr>
        <w:t>n from the people involved. Creswell lists examples of types of data collected in qualitative research: observations (field notes), interviews, documents (newspapers, meeting minutes, reports, personal journals, letters, emails), and audio and visual mater</w:t>
      </w:r>
      <w:r>
        <w:rPr>
          <w:rFonts w:ascii="Calibri" w:eastAsia="Calibri" w:hAnsi="Calibri" w:cs="Calibri"/>
          <w:sz w:val="24"/>
          <w:szCs w:val="24"/>
        </w:rPr>
        <w:t>ials (photographs, art objects, videos, audio). Other types of data include coded documents, recordings (music and spoken word), and spreadsheets.</w:t>
      </w:r>
      <w:commentRangeStart w:id="37"/>
      <w:commentRangeStart w:id="38"/>
      <w:r>
        <w:rPr>
          <w:rFonts w:ascii="Calibri" w:eastAsia="Calibri" w:hAnsi="Calibri" w:cs="Calibri"/>
          <w:sz w:val="24"/>
          <w:szCs w:val="24"/>
        </w:rPr>
        <w:t xml:space="preserve"> Again, the best file types are non-proprietary and open. </w:t>
      </w:r>
      <w:commentRangeEnd w:id="37"/>
      <w:r>
        <w:commentReference w:id="37"/>
      </w:r>
      <w:commentRangeEnd w:id="38"/>
      <w:r>
        <w:commentReference w:id="38"/>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Both quantitative and qualitative data are o</w:t>
      </w:r>
      <w:r>
        <w:rPr>
          <w:rFonts w:ascii="Calibri" w:eastAsia="Calibri" w:hAnsi="Calibri" w:cs="Calibri"/>
          <w:sz w:val="24"/>
          <w:szCs w:val="24"/>
        </w:rPr>
        <w:t>ften analyzed with software designed to help find trends or patterns that may not be obvious otherwise. Software can be helpful for searching texts and transcribed interviews (including text mining), reformatting texts, creating visualizations, consolidati</w:t>
      </w:r>
      <w:r>
        <w:rPr>
          <w:rFonts w:ascii="Calibri" w:eastAsia="Calibri" w:hAnsi="Calibri" w:cs="Calibri"/>
          <w:sz w:val="24"/>
          <w:szCs w:val="24"/>
        </w:rPr>
        <w:t xml:space="preserve">ng and co-locating research notes, identifying themes, building </w:t>
      </w:r>
      <w:r>
        <w:rPr>
          <w:rFonts w:ascii="Calibri" w:eastAsia="Calibri" w:hAnsi="Calibri" w:cs="Calibri"/>
          <w:sz w:val="24"/>
          <w:szCs w:val="24"/>
        </w:rPr>
        <w:lastRenderedPageBreak/>
        <w:t xml:space="preserve">codebooks, and creating theoretical models. </w:t>
      </w:r>
      <w:commentRangeStart w:id="39"/>
      <w:commentRangeStart w:id="40"/>
      <w:r>
        <w:rPr>
          <w:rFonts w:ascii="Calibri" w:eastAsia="Calibri" w:hAnsi="Calibri" w:cs="Calibri"/>
          <w:sz w:val="24"/>
          <w:szCs w:val="24"/>
        </w:rPr>
        <w:t>Software can help with consistency, speed, representation, and consolidation (Weitzman). There are five types of software that are often used with q</w:t>
      </w:r>
      <w:r>
        <w:rPr>
          <w:rFonts w:ascii="Calibri" w:eastAsia="Calibri" w:hAnsi="Calibri" w:cs="Calibri"/>
          <w:sz w:val="24"/>
          <w:szCs w:val="24"/>
        </w:rPr>
        <w:t>ualitative research: text retrievers, textbase managers, code and retrieve programs, code-based theory building programs, and conceptual network builders (Weitzman). Commonly used software includes ATLAS/ti for qualitative data analysis (including coding a</w:t>
      </w:r>
      <w:r>
        <w:rPr>
          <w:rFonts w:ascii="Calibri" w:eastAsia="Calibri" w:hAnsi="Calibri" w:cs="Calibri"/>
          <w:sz w:val="24"/>
          <w:szCs w:val="24"/>
        </w:rPr>
        <w:t>nd annotating audio and video files) and NVivo, SPSS, and SAS for qualitative analysis.</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When using software to help analyze music education data (or any other data), Weitzman &amp; Miles (1995) propose four questions to help determine best computer software f</w:t>
      </w:r>
      <w:r>
        <w:rPr>
          <w:rFonts w:ascii="Calibri" w:eastAsia="Calibri" w:hAnsi="Calibri" w:cs="Calibri"/>
          <w:sz w:val="24"/>
          <w:szCs w:val="24"/>
        </w:rPr>
        <w:t>or analysis. Although technology has changed significantly since 1995, these questions are still worth considering:</w:t>
      </w:r>
    </w:p>
    <w:p w:rsidR="00251283" w:rsidRDefault="00274A28">
      <w:pPr>
        <w:pStyle w:val="normal0"/>
        <w:numPr>
          <w:ilvl w:val="0"/>
          <w:numId w:val="3"/>
        </w:numPr>
        <w:spacing w:line="397" w:lineRule="auto"/>
        <w:ind w:hanging="360"/>
        <w:contextualSpacing/>
        <w:rPr>
          <w:rFonts w:ascii="Calibri" w:eastAsia="Calibri" w:hAnsi="Calibri" w:cs="Calibri"/>
          <w:sz w:val="24"/>
          <w:szCs w:val="24"/>
        </w:rPr>
      </w:pPr>
      <w:r>
        <w:rPr>
          <w:rFonts w:ascii="Calibri" w:eastAsia="Calibri" w:hAnsi="Calibri" w:cs="Calibri"/>
          <w:sz w:val="24"/>
          <w:szCs w:val="24"/>
        </w:rPr>
        <w:t>What kind of computer use am I?</w:t>
      </w:r>
    </w:p>
    <w:p w:rsidR="00251283" w:rsidRDefault="00274A28">
      <w:pPr>
        <w:pStyle w:val="normal0"/>
        <w:numPr>
          <w:ilvl w:val="0"/>
          <w:numId w:val="3"/>
        </w:numPr>
        <w:spacing w:line="397" w:lineRule="auto"/>
        <w:ind w:hanging="360"/>
        <w:contextualSpacing/>
        <w:rPr>
          <w:rFonts w:ascii="Calibri" w:eastAsia="Calibri" w:hAnsi="Calibri" w:cs="Calibri"/>
          <w:sz w:val="24"/>
          <w:szCs w:val="24"/>
        </w:rPr>
      </w:pPr>
      <w:r>
        <w:rPr>
          <w:rFonts w:ascii="Calibri" w:eastAsia="Calibri" w:hAnsi="Calibri" w:cs="Calibri"/>
          <w:sz w:val="24"/>
          <w:szCs w:val="24"/>
        </w:rPr>
        <w:t>Am I choosing for one project or for the next few years?</w:t>
      </w:r>
    </w:p>
    <w:p w:rsidR="00251283" w:rsidRDefault="00274A28">
      <w:pPr>
        <w:pStyle w:val="normal0"/>
        <w:numPr>
          <w:ilvl w:val="0"/>
          <w:numId w:val="3"/>
        </w:numPr>
        <w:spacing w:line="397" w:lineRule="auto"/>
        <w:ind w:hanging="360"/>
        <w:contextualSpacing/>
        <w:rPr>
          <w:rFonts w:ascii="Calibri" w:eastAsia="Calibri" w:hAnsi="Calibri" w:cs="Calibri"/>
          <w:sz w:val="24"/>
          <w:szCs w:val="24"/>
        </w:rPr>
      </w:pPr>
      <w:r>
        <w:rPr>
          <w:rFonts w:ascii="Calibri" w:eastAsia="Calibri" w:hAnsi="Calibri" w:cs="Calibri"/>
          <w:sz w:val="24"/>
          <w:szCs w:val="24"/>
        </w:rPr>
        <w:t>What kind of project(s) and database(s) will I be w</w:t>
      </w:r>
      <w:r>
        <w:rPr>
          <w:rFonts w:ascii="Calibri" w:eastAsia="Calibri" w:hAnsi="Calibri" w:cs="Calibri"/>
          <w:sz w:val="24"/>
          <w:szCs w:val="24"/>
        </w:rPr>
        <w:t>orking on?</w:t>
      </w:r>
    </w:p>
    <w:p w:rsidR="00251283" w:rsidRDefault="00274A28">
      <w:pPr>
        <w:pStyle w:val="normal0"/>
        <w:numPr>
          <w:ilvl w:val="0"/>
          <w:numId w:val="3"/>
        </w:numPr>
        <w:spacing w:line="397" w:lineRule="auto"/>
        <w:ind w:hanging="360"/>
        <w:contextualSpacing/>
        <w:rPr>
          <w:rFonts w:ascii="Calibri" w:eastAsia="Calibri" w:hAnsi="Calibri" w:cs="Calibri"/>
          <w:sz w:val="24"/>
          <w:szCs w:val="24"/>
        </w:rPr>
      </w:pPr>
      <w:r>
        <w:rPr>
          <w:rFonts w:ascii="Calibri" w:eastAsia="Calibri" w:hAnsi="Calibri" w:cs="Calibri"/>
          <w:sz w:val="24"/>
          <w:szCs w:val="24"/>
        </w:rPr>
        <w:t>What kinds of analyses am I planning to do?</w:t>
      </w: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Other issues:</w:t>
      </w:r>
    </w:p>
    <w:p w:rsidR="00251283" w:rsidRDefault="00274A28">
      <w:pPr>
        <w:pStyle w:val="normal0"/>
        <w:numPr>
          <w:ilvl w:val="0"/>
          <w:numId w:val="1"/>
        </w:numPr>
        <w:spacing w:line="397" w:lineRule="auto"/>
        <w:ind w:hanging="360"/>
        <w:contextualSpacing/>
        <w:rPr>
          <w:rFonts w:ascii="Calibri" w:eastAsia="Calibri" w:hAnsi="Calibri" w:cs="Calibri"/>
          <w:sz w:val="24"/>
          <w:szCs w:val="24"/>
        </w:rPr>
      </w:pPr>
      <w:r>
        <w:rPr>
          <w:rFonts w:ascii="Calibri" w:eastAsia="Calibri" w:hAnsi="Calibri" w:cs="Calibri"/>
          <w:sz w:val="24"/>
          <w:szCs w:val="24"/>
        </w:rPr>
        <w:t>How important is it to you to maintain a sense of “closeness” to your data? (Computers can limit amount of text viewable at any time, vs. “deep immersion” of handling paper text. Some sof</w:t>
      </w:r>
      <w:r>
        <w:rPr>
          <w:rFonts w:ascii="Calibri" w:eastAsia="Calibri" w:hAnsi="Calibri" w:cs="Calibri"/>
          <w:sz w:val="24"/>
          <w:szCs w:val="24"/>
        </w:rPr>
        <w:t>tware creates ways around this.)</w:t>
      </w:r>
    </w:p>
    <w:p w:rsidR="00251283" w:rsidRDefault="00274A28">
      <w:pPr>
        <w:pStyle w:val="normal0"/>
        <w:numPr>
          <w:ilvl w:val="0"/>
          <w:numId w:val="1"/>
        </w:numPr>
        <w:spacing w:line="397" w:lineRule="auto"/>
        <w:ind w:hanging="360"/>
        <w:contextualSpacing/>
        <w:rPr>
          <w:rFonts w:ascii="Calibri" w:eastAsia="Calibri" w:hAnsi="Calibri" w:cs="Calibri"/>
          <w:sz w:val="24"/>
          <w:szCs w:val="24"/>
        </w:rPr>
      </w:pPr>
      <w:r>
        <w:rPr>
          <w:rFonts w:ascii="Calibri" w:eastAsia="Calibri" w:hAnsi="Calibri" w:cs="Calibri"/>
          <w:sz w:val="24"/>
          <w:szCs w:val="24"/>
        </w:rPr>
        <w:t xml:space="preserve">What are your financial constraints when buying software and the hardware it needs to run on? </w:t>
      </w:r>
      <w:commentRangeEnd w:id="39"/>
      <w:r>
        <w:commentReference w:id="39"/>
      </w:r>
      <w:commentRangeEnd w:id="40"/>
      <w:r>
        <w:commentReference w:id="40"/>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Arts-based data in music education is gathered by a researcher-practitioner, normally within a classroom or lesson setting. The data is used to improve future teaching methods. It may or may not be documented, will often contain personal information from u</w:t>
      </w:r>
      <w:r>
        <w:rPr>
          <w:rFonts w:ascii="Calibri" w:eastAsia="Calibri" w:hAnsi="Calibri" w:cs="Calibri"/>
          <w:sz w:val="24"/>
          <w:szCs w:val="24"/>
        </w:rPr>
        <w:t xml:space="preserve">nderage students, and most likely the researcher/teacher/practitioner will not think about sharing it. Examples include recorded performances (audio or video), student journals, self-reflections, practice logs, </w:t>
      </w:r>
      <w:r>
        <w:rPr>
          <w:rFonts w:ascii="Calibri" w:eastAsia="Calibri" w:hAnsi="Calibri" w:cs="Calibri"/>
          <w:sz w:val="24"/>
          <w:szCs w:val="24"/>
        </w:rPr>
        <w:lastRenderedPageBreak/>
        <w:t>student recordings, etc. This type of data ma</w:t>
      </w:r>
      <w:r>
        <w:rPr>
          <w:rFonts w:ascii="Calibri" w:eastAsia="Calibri" w:hAnsi="Calibri" w:cs="Calibri"/>
          <w:sz w:val="24"/>
          <w:szCs w:val="24"/>
        </w:rPr>
        <w:t>y be useful for others in the field, especially new music education majors as they learn about techniques and lived experiences of seasoned practitioners, but personal information must be redacted from this data. The Family Education Rights and Privacy Act</w:t>
      </w:r>
      <w:r>
        <w:rPr>
          <w:rFonts w:ascii="Calibri" w:eastAsia="Calibri" w:hAnsi="Calibri" w:cs="Calibri"/>
          <w:sz w:val="24"/>
          <w:szCs w:val="24"/>
        </w:rPr>
        <w:t xml:space="preserve"> (FERPA) protects sensitive information about the student from being made publically available. Files may include audio and video files, scanned text, spreadsheets, etc. Another type of data and technology used in music education classrooms is MIDI (Musica</w:t>
      </w:r>
      <w:r>
        <w:rPr>
          <w:rFonts w:ascii="Calibri" w:eastAsia="Calibri" w:hAnsi="Calibri" w:cs="Calibri"/>
          <w:sz w:val="24"/>
          <w:szCs w:val="24"/>
        </w:rPr>
        <w:t>l Instrument Digital Interface). MIDI makes composition and experimenting with sounds accessible to more people, including those with limited musical backgrounds. Although most music education in a school setting is focused on ensemble performance, composi</w:t>
      </w:r>
      <w:r>
        <w:rPr>
          <w:rFonts w:ascii="Calibri" w:eastAsia="Calibri" w:hAnsi="Calibri" w:cs="Calibri"/>
          <w:sz w:val="24"/>
          <w:szCs w:val="24"/>
        </w:rPr>
        <w:t xml:space="preserve">tion is increasingly seen as an alternative way in which students can become engaged with music. Eisner says, “musical problems are best, but not exclusively, addressed in the context of musical composition. Yet we have little musical composition going on </w:t>
      </w:r>
      <w:r>
        <w:rPr>
          <w:rFonts w:ascii="Calibri" w:eastAsia="Calibri" w:hAnsi="Calibri" w:cs="Calibri"/>
          <w:sz w:val="24"/>
          <w:szCs w:val="24"/>
        </w:rPr>
        <w:t>in schools. Its virtual absence is rooted in traditions of performance. . . . yet the act of creation in music . . . is vitally important in promoting forms of thinking that demand attention to the ways in which sound or other qualities are modulated and o</w:t>
      </w:r>
      <w:r>
        <w:rPr>
          <w:rFonts w:ascii="Calibri" w:eastAsia="Calibri" w:hAnsi="Calibri" w:cs="Calibri"/>
          <w:sz w:val="24"/>
          <w:szCs w:val="24"/>
        </w:rPr>
        <w:t>rganized.” MIDI can help encourage music composition due to simple interface designs and no requirement for understanding music notation. The resulting files and data are non-proprietary and easy to store due to limited size.  Because this type of practiti</w:t>
      </w:r>
      <w:r>
        <w:rPr>
          <w:rFonts w:ascii="Calibri" w:eastAsia="Calibri" w:hAnsi="Calibri" w:cs="Calibri"/>
          <w:sz w:val="24"/>
          <w:szCs w:val="24"/>
        </w:rPr>
        <w:t xml:space="preserve">oner-researcher is not planning to publish their research and findings, they may not consider archiving files. However, as music research data experts, we can encourage saving and archiving this data, as appropriate, for others to use in future research.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In addition to qualitative, quantitative, mixed methods, and arts-based research, some music education research summarizes reports, studies, trends, current thinking, and/or standard practices in the field. This type of research requires extensive literat</w:t>
      </w:r>
      <w:r>
        <w:rPr>
          <w:rFonts w:ascii="Calibri" w:eastAsia="Calibri" w:hAnsi="Calibri" w:cs="Calibri"/>
          <w:sz w:val="24"/>
          <w:szCs w:val="24"/>
        </w:rPr>
        <w:t xml:space="preserve">ure reviews, and, as in the musicology chapter, data is represented by the texts read and the bibliographic citations. Citation managers can be used to help manage documents and citations, including Zotero and Endnote.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Secondary data can also be a usefu</w:t>
      </w:r>
      <w:r>
        <w:rPr>
          <w:rFonts w:ascii="Calibri" w:eastAsia="Calibri" w:hAnsi="Calibri" w:cs="Calibri"/>
          <w:sz w:val="24"/>
          <w:szCs w:val="24"/>
        </w:rPr>
        <w:t>l source in education research. Secondary data refers to data that was gathered for reasons other than education research, and includes census data, population studies, public opinion polls, and even other researcher’s data gathered to answer a different q</w:t>
      </w:r>
      <w:r>
        <w:rPr>
          <w:rFonts w:ascii="Calibri" w:eastAsia="Calibri" w:hAnsi="Calibri" w:cs="Calibri"/>
          <w:sz w:val="24"/>
          <w:szCs w:val="24"/>
        </w:rPr>
        <w:t xml:space="preserve">uestion. It may be qualitative or quantitative. In order to be useful, secondary data must be discoverable and in a useful form. </w:t>
      </w:r>
    </w:p>
    <w:p w:rsidR="00251283" w:rsidRDefault="00251283">
      <w:pPr>
        <w:pStyle w:val="normal0"/>
        <w:spacing w:line="397" w:lineRule="auto"/>
        <w:rPr>
          <w:rFonts w:ascii="Calibri" w:eastAsia="Calibri" w:hAnsi="Calibri" w:cs="Calibri"/>
          <w:sz w:val="24"/>
          <w:szCs w:val="24"/>
        </w:rPr>
      </w:pPr>
    </w:p>
    <w:p w:rsidR="00251283" w:rsidRDefault="00274A28">
      <w:pPr>
        <w:pStyle w:val="normal0"/>
        <w:numPr>
          <w:ilvl w:val="0"/>
          <w:numId w:val="2"/>
        </w:numPr>
        <w:spacing w:line="397" w:lineRule="auto"/>
        <w:ind w:hanging="360"/>
        <w:contextualSpacing/>
        <w:rPr>
          <w:rFonts w:ascii="Calibri" w:eastAsia="Calibri" w:hAnsi="Calibri" w:cs="Calibri"/>
          <w:sz w:val="24"/>
          <w:szCs w:val="24"/>
        </w:rPr>
      </w:pPr>
      <w:r>
        <w:rPr>
          <w:rFonts w:ascii="Calibri" w:eastAsia="Calibri" w:hAnsi="Calibri" w:cs="Calibri"/>
          <w:sz w:val="24"/>
          <w:szCs w:val="24"/>
        </w:rPr>
        <w:t>How is data found and shared? (Find example of reused/shared data)</w:t>
      </w: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Traditionally, results of music education research studies</w:t>
      </w:r>
      <w:r>
        <w:rPr>
          <w:rFonts w:ascii="Calibri" w:eastAsia="Calibri" w:hAnsi="Calibri" w:cs="Calibri"/>
          <w:sz w:val="24"/>
          <w:szCs w:val="24"/>
        </w:rPr>
        <w:t xml:space="preserve"> have been published in journals and books. The </w:t>
      </w:r>
      <w:r>
        <w:rPr>
          <w:rFonts w:ascii="Calibri" w:eastAsia="Calibri" w:hAnsi="Calibri" w:cs="Calibri"/>
          <w:i/>
          <w:sz w:val="24"/>
          <w:szCs w:val="24"/>
        </w:rPr>
        <w:t>Journal of Research in Music Education, Music Educators Journal, International Journal of Music Education,</w:t>
      </w:r>
      <w:r>
        <w:rPr>
          <w:rFonts w:ascii="Calibri" w:eastAsia="Calibri" w:hAnsi="Calibri" w:cs="Calibri"/>
          <w:sz w:val="24"/>
          <w:szCs w:val="24"/>
        </w:rPr>
        <w:t xml:space="preserve"> and</w:t>
      </w:r>
      <w:r>
        <w:rPr>
          <w:rFonts w:ascii="Calibri" w:eastAsia="Calibri" w:hAnsi="Calibri" w:cs="Calibri"/>
          <w:i/>
          <w:sz w:val="24"/>
          <w:szCs w:val="24"/>
        </w:rPr>
        <w:t xml:space="preserve"> Music Education Research</w:t>
      </w:r>
      <w:r>
        <w:rPr>
          <w:rFonts w:ascii="Calibri" w:eastAsia="Calibri" w:hAnsi="Calibri" w:cs="Calibri"/>
          <w:sz w:val="24"/>
          <w:szCs w:val="24"/>
        </w:rPr>
        <w:t xml:space="preserve"> are the top journals in the field and publishes results of research base</w:t>
      </w:r>
      <w:r>
        <w:rPr>
          <w:rFonts w:ascii="Calibri" w:eastAsia="Calibri" w:hAnsi="Calibri" w:cs="Calibri"/>
          <w:sz w:val="24"/>
          <w:szCs w:val="24"/>
        </w:rPr>
        <w:t>d studies. Some research, including studies from the</w:t>
      </w:r>
      <w:r>
        <w:rPr>
          <w:rFonts w:ascii="Calibri" w:eastAsia="Calibri" w:hAnsi="Calibri" w:cs="Calibri"/>
          <w:i/>
          <w:sz w:val="24"/>
          <w:szCs w:val="24"/>
        </w:rPr>
        <w:t xml:space="preserve"> Journal of Music Education Research</w:t>
      </w:r>
      <w:r>
        <w:rPr>
          <w:rFonts w:ascii="Calibri" w:eastAsia="Calibri" w:hAnsi="Calibri" w:cs="Calibri"/>
          <w:sz w:val="24"/>
          <w:szCs w:val="24"/>
        </w:rPr>
        <w:t xml:space="preserve">, is synthesized in books such as </w:t>
      </w:r>
      <w:r>
        <w:rPr>
          <w:rFonts w:ascii="Calibri" w:eastAsia="Calibri" w:hAnsi="Calibri" w:cs="Calibri"/>
          <w:i/>
          <w:sz w:val="24"/>
          <w:szCs w:val="24"/>
        </w:rPr>
        <w:t>The Handbook of Research on Music Teaching and Learning</w:t>
      </w:r>
      <w:r>
        <w:rPr>
          <w:rFonts w:ascii="Calibri" w:eastAsia="Calibri" w:hAnsi="Calibri" w:cs="Calibri"/>
          <w:sz w:val="24"/>
          <w:szCs w:val="24"/>
        </w:rPr>
        <w:t xml:space="preserve">, published in 1992, </w:t>
      </w:r>
      <w:r>
        <w:rPr>
          <w:rFonts w:ascii="Calibri" w:eastAsia="Calibri" w:hAnsi="Calibri" w:cs="Calibri"/>
          <w:i/>
          <w:sz w:val="24"/>
          <w:szCs w:val="24"/>
        </w:rPr>
        <w:t>The New Handbook of Research on Music Teaching and Learnin</w:t>
      </w:r>
      <w:r>
        <w:rPr>
          <w:rFonts w:ascii="Calibri" w:eastAsia="Calibri" w:hAnsi="Calibri" w:cs="Calibri"/>
          <w:i/>
          <w:sz w:val="24"/>
          <w:szCs w:val="24"/>
        </w:rPr>
        <w:t>g</w:t>
      </w:r>
      <w:r>
        <w:rPr>
          <w:rFonts w:ascii="Calibri" w:eastAsia="Calibri" w:hAnsi="Calibri" w:cs="Calibri"/>
          <w:sz w:val="24"/>
          <w:szCs w:val="24"/>
        </w:rPr>
        <w:t xml:space="preserve">, published in 2002, and </w:t>
      </w:r>
      <w:r>
        <w:rPr>
          <w:rFonts w:ascii="Calibri" w:eastAsia="Calibri" w:hAnsi="Calibri" w:cs="Calibri"/>
          <w:i/>
          <w:sz w:val="24"/>
          <w:szCs w:val="24"/>
        </w:rPr>
        <w:t>Update: Application of Research in Music Education</w:t>
      </w:r>
      <w:r>
        <w:rPr>
          <w:rFonts w:ascii="Calibri" w:eastAsia="Calibri" w:hAnsi="Calibri" w:cs="Calibri"/>
          <w:sz w:val="24"/>
          <w:szCs w:val="24"/>
        </w:rPr>
        <w:t xml:space="preserve"> (online). However, datasets from these research studies are often more difficult to locate, or, in many cases, are not available. However, reproducibility and replicability of dat</w:t>
      </w:r>
      <w:r>
        <w:rPr>
          <w:rFonts w:ascii="Calibri" w:eastAsia="Calibri" w:hAnsi="Calibri" w:cs="Calibri"/>
          <w:sz w:val="24"/>
          <w:szCs w:val="24"/>
        </w:rPr>
        <w:t>a are key to the research process and quantitative data studies. If the data was made available, future researchers would possibly be able to replicate studies, or build on the data. Qualitative data, while not easy to reproduce should be available for oth</w:t>
      </w:r>
      <w:r>
        <w:rPr>
          <w:rFonts w:ascii="Calibri" w:eastAsia="Calibri" w:hAnsi="Calibri" w:cs="Calibri"/>
          <w:sz w:val="24"/>
          <w:szCs w:val="24"/>
        </w:rPr>
        <w:t xml:space="preserve">ers to understand how conclusions were drawn.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Often, data is presented in a research study or article in a visual format, including tables, charts, graphs, etc., but the original data behind the visualizations is not included. If another researcher is i</w:t>
      </w:r>
      <w:r>
        <w:rPr>
          <w:rFonts w:ascii="Calibri" w:eastAsia="Calibri" w:hAnsi="Calibri" w:cs="Calibri"/>
          <w:sz w:val="24"/>
          <w:szCs w:val="24"/>
        </w:rPr>
        <w:t>nterested in examining the data behind a visualization, they would have to contact the author directly and ask for a copy of the data. The original researcher may or may not have current access to the data. They may be able to locate it quickly, find it af</w:t>
      </w:r>
      <w:r>
        <w:rPr>
          <w:rFonts w:ascii="Calibri" w:eastAsia="Calibri" w:hAnsi="Calibri" w:cs="Calibri"/>
          <w:sz w:val="24"/>
          <w:szCs w:val="24"/>
        </w:rPr>
        <w:t xml:space="preserve">ter some </w:t>
      </w:r>
      <w:r>
        <w:rPr>
          <w:rFonts w:ascii="Calibri" w:eastAsia="Calibri" w:hAnsi="Calibri" w:cs="Calibri"/>
          <w:sz w:val="24"/>
          <w:szCs w:val="24"/>
        </w:rPr>
        <w:lastRenderedPageBreak/>
        <w:t xml:space="preserve">time, or not locate it at all. It may be stored on an easily accessible drive, an older drive that’s no longer used, a damaged drive, reside with a graduate student who has moved away, or simply be lost. In the best case scenario, the data may be </w:t>
      </w:r>
      <w:r>
        <w:rPr>
          <w:rFonts w:ascii="Calibri" w:eastAsia="Calibri" w:hAnsi="Calibri" w:cs="Calibri"/>
          <w:sz w:val="24"/>
          <w:szCs w:val="24"/>
        </w:rPr>
        <w:t xml:space="preserve">openly available in a repository.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Grant applications often include a section on data management. Data management plans for music education research should include: descriptions of the types of data, information about how the data will be documents (metad</w:t>
      </w:r>
      <w:r>
        <w:rPr>
          <w:rFonts w:ascii="Calibri" w:eastAsia="Calibri" w:hAnsi="Calibri" w:cs="Calibri"/>
          <w:sz w:val="24"/>
          <w:szCs w:val="24"/>
        </w:rPr>
        <w:t>ata, etc.), policies for sharing/keeping confidential the data, recommendations for reuse of the data, information about how and where the data will be archived. Although not required, these sections can be generated by the DMP (Data Management Planning To</w:t>
      </w:r>
      <w:r>
        <w:rPr>
          <w:rFonts w:ascii="Calibri" w:eastAsia="Calibri" w:hAnsi="Calibri" w:cs="Calibri"/>
          <w:sz w:val="24"/>
          <w:szCs w:val="24"/>
        </w:rPr>
        <w:t xml:space="preserve">ol) created by the California Digital Library. (See the data management chapter for more information).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highlight w:val="yellow"/>
        </w:rPr>
      </w:pPr>
      <w:commentRangeStart w:id="41"/>
      <w:commentRangeStart w:id="42"/>
      <w:r>
        <w:rPr>
          <w:rFonts w:ascii="Calibri" w:eastAsia="Calibri" w:hAnsi="Calibri" w:cs="Calibri"/>
          <w:sz w:val="24"/>
          <w:szCs w:val="24"/>
        </w:rPr>
        <w:t>Education data mining is a new field in education research. “Educational data mining (EDM) is concerned with developing, researching, and applying computerized methods to detect patterns in large collections of educational data that would otherwise be hard</w:t>
      </w:r>
      <w:r>
        <w:rPr>
          <w:rFonts w:ascii="Calibri" w:eastAsia="Calibri" w:hAnsi="Calibri" w:cs="Calibri"/>
          <w:sz w:val="24"/>
          <w:szCs w:val="24"/>
        </w:rPr>
        <w:t xml:space="preserve"> or impossible to analyze due to the enormous volume of data within which they exist” (Romero and Ventura, p. 12). </w:t>
      </w:r>
      <w:r>
        <w:rPr>
          <w:rFonts w:ascii="Calibri" w:eastAsia="Calibri" w:hAnsi="Calibri" w:cs="Calibri"/>
          <w:sz w:val="24"/>
          <w:szCs w:val="24"/>
          <w:highlight w:val="yellow"/>
        </w:rPr>
        <w:t>MORE HERE</w:t>
      </w:r>
      <w:commentRangeEnd w:id="41"/>
      <w:r>
        <w:commentReference w:id="41"/>
      </w:r>
      <w:commentRangeEnd w:id="42"/>
      <w:r>
        <w:commentReference w:id="42"/>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Akers and Doty (2013) found that, while social science researchers (including education researchers) at their institution sh</w:t>
      </w:r>
      <w:r>
        <w:rPr>
          <w:rFonts w:ascii="Calibri" w:eastAsia="Calibri" w:hAnsi="Calibri" w:cs="Calibri"/>
          <w:sz w:val="24"/>
          <w:szCs w:val="24"/>
        </w:rPr>
        <w:t>ared data over email more often than other methods, they were “least likely to share data via email” (p.9) when compared to researchers in other disciplines. Other methods of sharing data, in order of preference, include “supplementary material linked to j</w:t>
      </w:r>
      <w:r>
        <w:rPr>
          <w:rFonts w:ascii="Calibri" w:eastAsia="Calibri" w:hAnsi="Calibri" w:cs="Calibri"/>
          <w:sz w:val="24"/>
          <w:szCs w:val="24"/>
        </w:rPr>
        <w:t xml:space="preserve">ournal articles,” via a university website, or via a repository or personal website. Because music education researchers may come from either an </w:t>
      </w:r>
      <w:commentRangeStart w:id="43"/>
      <w:commentRangeStart w:id="44"/>
      <w:r>
        <w:rPr>
          <w:rFonts w:ascii="Calibri" w:eastAsia="Calibri" w:hAnsi="Calibri" w:cs="Calibri"/>
          <w:sz w:val="24"/>
          <w:szCs w:val="24"/>
        </w:rPr>
        <w:t>education background or an arts background, we should also understand how arts researchers share data</w:t>
      </w:r>
      <w:commentRangeEnd w:id="43"/>
      <w:r>
        <w:commentReference w:id="43"/>
      </w:r>
      <w:commentRangeEnd w:id="44"/>
      <w:r>
        <w:commentReference w:id="44"/>
      </w:r>
      <w:r>
        <w:rPr>
          <w:rFonts w:ascii="Calibri" w:eastAsia="Calibri" w:hAnsi="Calibri" w:cs="Calibri"/>
          <w:sz w:val="24"/>
          <w:szCs w:val="24"/>
        </w:rPr>
        <w:t>. In</w:t>
      </w:r>
      <w:r>
        <w:rPr>
          <w:rFonts w:ascii="Calibri" w:eastAsia="Calibri" w:hAnsi="Calibri" w:cs="Calibri"/>
          <w:sz w:val="24"/>
          <w:szCs w:val="24"/>
        </w:rPr>
        <w:t xml:space="preserve"> the same study by Akers and Doty, “no arts and humanities researchers share their data via data repositories or databanks” (p. 10). This might be due to a misunderstanding/disagreement of </w:t>
      </w:r>
      <w:r>
        <w:rPr>
          <w:rFonts w:ascii="Calibri" w:eastAsia="Calibri" w:hAnsi="Calibri" w:cs="Calibri"/>
          <w:sz w:val="24"/>
          <w:szCs w:val="24"/>
        </w:rPr>
        <w:lastRenderedPageBreak/>
        <w:t xml:space="preserve">“data” or “data banks”. If data is not clearly defined to include </w:t>
      </w:r>
      <w:commentRangeStart w:id="45"/>
      <w:commentRangeStart w:id="46"/>
      <w:r>
        <w:rPr>
          <w:rFonts w:ascii="Calibri" w:eastAsia="Calibri" w:hAnsi="Calibri" w:cs="Calibri"/>
          <w:sz w:val="24"/>
          <w:szCs w:val="24"/>
        </w:rPr>
        <w:t>a</w:t>
      </w:r>
      <w:r>
        <w:rPr>
          <w:rFonts w:ascii="Calibri" w:eastAsia="Calibri" w:hAnsi="Calibri" w:cs="Calibri"/>
          <w:sz w:val="24"/>
          <w:szCs w:val="24"/>
        </w:rPr>
        <w:t>rt-based data</w:t>
      </w:r>
      <w:commentRangeEnd w:id="45"/>
      <w:r>
        <w:commentReference w:id="45"/>
      </w:r>
      <w:commentRangeEnd w:id="46"/>
      <w:r>
        <w:commentReference w:id="46"/>
      </w:r>
      <w:r>
        <w:rPr>
          <w:rFonts w:ascii="Calibri" w:eastAsia="Calibri" w:hAnsi="Calibri" w:cs="Calibri"/>
          <w:sz w:val="24"/>
          <w:szCs w:val="24"/>
        </w:rPr>
        <w:t>, the arts researcher may not be aware that they are working with data. Also, a researcher may not consider platforms like SoundCloud or YouTube as “data banks” (see the performance chapter for more discussion about this topic). Akers and Doty also found t</w:t>
      </w:r>
      <w:r>
        <w:rPr>
          <w:rFonts w:ascii="Calibri" w:eastAsia="Calibri" w:hAnsi="Calibri" w:cs="Calibri"/>
          <w:sz w:val="24"/>
          <w:szCs w:val="24"/>
        </w:rPr>
        <w:t>hat few researchers are willing to share data with a general audience, although arts and humanities researchers are more likely to than those in other fields. Data containing personal information and not getting credit for their work are the reasons most o</w:t>
      </w:r>
      <w:r>
        <w:rPr>
          <w:rFonts w:ascii="Calibri" w:eastAsia="Calibri" w:hAnsi="Calibri" w:cs="Calibri"/>
          <w:sz w:val="24"/>
          <w:szCs w:val="24"/>
        </w:rPr>
        <w:t xml:space="preserve">ften cited for not sharing. Knowing the disciplinary culture, motivations, and inhibitions around sharing data can help music librarians better understand music researchers.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Bartell (chapter 9, Colwell) mentions “dissemination complexity” as a new t</w:t>
      </w:r>
      <w:r>
        <w:rPr>
          <w:rFonts w:ascii="Calibri" w:eastAsia="Calibri" w:hAnsi="Calibri" w:cs="Calibri"/>
          <w:sz w:val="24"/>
          <w:szCs w:val="24"/>
        </w:rPr>
        <w:t>rend in research. He posits that in the past, music education research was only shared among the music education academic community. However, more people are expecting access to research results in all disciplines, including music education. These people i</w:t>
      </w:r>
      <w:r>
        <w:rPr>
          <w:rFonts w:ascii="Calibri" w:eastAsia="Calibri" w:hAnsi="Calibri" w:cs="Calibri"/>
          <w:sz w:val="24"/>
          <w:szCs w:val="24"/>
        </w:rPr>
        <w:t>nclude music education researchers, researchers in other disciplines, users of research (teachers, etc.), advocacy groups, the music industry, and the public. Weitzman (writing in 2003) hopes that in the future</w:t>
      </w:r>
      <w:r>
        <w:t xml:space="preserve"> </w:t>
      </w:r>
      <w:r>
        <w:rPr>
          <w:rFonts w:ascii="Calibri" w:eastAsia="Calibri" w:hAnsi="Calibri" w:cs="Calibri"/>
          <w:sz w:val="24"/>
          <w:szCs w:val="24"/>
        </w:rPr>
        <w:t>that there will be “more and better tools for</w:t>
      </w:r>
      <w:r>
        <w:rPr>
          <w:rFonts w:ascii="Calibri" w:eastAsia="Calibri" w:hAnsi="Calibri" w:cs="Calibri"/>
          <w:sz w:val="24"/>
          <w:szCs w:val="24"/>
        </w:rPr>
        <w:t xml:space="preserve"> sharing analyses and raw data, perhaps by allowing posting of project databases, with analytic markups, links, and memos, to the World Wide Web. . . .” (p. 337). Although there have been many developments in the past 18 years in data curation and research</w:t>
      </w:r>
      <w:r>
        <w:rPr>
          <w:rFonts w:ascii="Calibri" w:eastAsia="Calibri" w:hAnsi="Calibri" w:cs="Calibri"/>
          <w:sz w:val="24"/>
          <w:szCs w:val="24"/>
        </w:rPr>
        <w:t xml:space="preserve"> data services, and research is much easier to find than it was in 2003, full access at the level he describes is still limited to a minority of projects. This is most likely due to the significant amount of resources that providing this level of access re</w:t>
      </w:r>
      <w:r>
        <w:rPr>
          <w:rFonts w:ascii="Calibri" w:eastAsia="Calibri" w:hAnsi="Calibri" w:cs="Calibri"/>
          <w:sz w:val="24"/>
          <w:szCs w:val="24"/>
        </w:rPr>
        <w:t xml:space="preserve">quires of a project, library, or institution. If resources at your institution make this level of access prohibitive, consider other types of support for music research data, discussed in more detail in the conclusion chapter.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lastRenderedPageBreak/>
        <w:t>What data is kept and ultim</w:t>
      </w:r>
      <w:r>
        <w:rPr>
          <w:rFonts w:ascii="Calibri" w:eastAsia="Calibri" w:hAnsi="Calibri" w:cs="Calibri"/>
          <w:sz w:val="24"/>
          <w:szCs w:val="24"/>
        </w:rPr>
        <w:t xml:space="preserve">ately shared by education researchers? Although several studies have examined data practices of scholars in diverse disciplines (summarized in Palmer and Cragin), these studies generally examine specific science disciplines (e.g., biology, physics, etc.), </w:t>
      </w:r>
      <w:r>
        <w:rPr>
          <w:rFonts w:ascii="Calibri" w:eastAsia="Calibri" w:hAnsi="Calibri" w:cs="Calibri"/>
          <w:sz w:val="24"/>
          <w:szCs w:val="24"/>
        </w:rPr>
        <w:t>but humanities and social sciences are only looked at broadly. While there are not many studies focusing specifically on education data practices, many studies (cite appropriate articles from this chapter) do go into great detail about education research m</w:t>
      </w:r>
      <w:r>
        <w:rPr>
          <w:rFonts w:ascii="Calibri" w:eastAsia="Calibri" w:hAnsi="Calibri" w:cs="Calibri"/>
          <w:sz w:val="24"/>
          <w:szCs w:val="24"/>
        </w:rPr>
        <w:t xml:space="preserve">ethods, including quantitative methods, qualitative methods, and mixed-methods.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Unlike some of the other music disciplines, music education research data that is publically available is relatively easy to find and share. Data repositories of social scien</w:t>
      </w:r>
      <w:r>
        <w:rPr>
          <w:rFonts w:ascii="Calibri" w:eastAsia="Calibri" w:hAnsi="Calibri" w:cs="Calibri"/>
          <w:sz w:val="24"/>
          <w:szCs w:val="24"/>
        </w:rPr>
        <w:t>ce and education data, as well as databases of statistics useful for education research, are well known and established. For example, ICPSR (Inter-university Consortium for Political and Social Research) is a well known repository that includes social scie</w:t>
      </w:r>
      <w:r>
        <w:rPr>
          <w:rFonts w:ascii="Calibri" w:eastAsia="Calibri" w:hAnsi="Calibri" w:cs="Calibri"/>
          <w:sz w:val="24"/>
          <w:szCs w:val="24"/>
        </w:rPr>
        <w:t>nce (including education) data, and NCES (National Center for Education Statistics) holds a vast array of education data. Other data sources include EdStats (World Bank), Data.gov, DARIAH-EU, the Roper Center (</w:t>
      </w:r>
      <w:hyperlink r:id="rId9">
        <w:r>
          <w:rPr>
            <w:rFonts w:ascii="Calibri" w:eastAsia="Calibri" w:hAnsi="Calibri" w:cs="Calibri"/>
            <w:color w:val="1155CC"/>
            <w:sz w:val="24"/>
            <w:szCs w:val="24"/>
            <w:u w:val="single"/>
          </w:rPr>
          <w:t>www.ropercenter.cornell.edu</w:t>
        </w:r>
      </w:hyperlink>
      <w:r>
        <w:rPr>
          <w:rFonts w:ascii="Calibri" w:eastAsia="Calibri" w:hAnsi="Calibri" w:cs="Calibri"/>
          <w:sz w:val="24"/>
          <w:szCs w:val="24"/>
        </w:rPr>
        <w:t>) (public opinion survey research), the Higher Education Statistical Agency (UK) (</w:t>
      </w:r>
      <w:hyperlink r:id="rId10">
        <w:r>
          <w:rPr>
            <w:rFonts w:ascii="Calibri" w:eastAsia="Calibri" w:hAnsi="Calibri" w:cs="Calibri"/>
            <w:color w:val="1155CC"/>
            <w:sz w:val="24"/>
            <w:szCs w:val="24"/>
            <w:u w:val="single"/>
          </w:rPr>
          <w:t>https://www.hesa.ac.uk/</w:t>
        </w:r>
      </w:hyperlink>
      <w:r>
        <w:rPr>
          <w:rFonts w:ascii="Calibri" w:eastAsia="Calibri" w:hAnsi="Calibri" w:cs="Calibri"/>
          <w:sz w:val="24"/>
          <w:szCs w:val="24"/>
        </w:rPr>
        <w:t>), the Office for National Statistics (UK) (</w:t>
      </w:r>
      <w:hyperlink r:id="rId11">
        <w:r>
          <w:rPr>
            <w:rFonts w:ascii="Calibri" w:eastAsia="Calibri" w:hAnsi="Calibri" w:cs="Calibri"/>
            <w:color w:val="1155CC"/>
            <w:sz w:val="24"/>
            <w:szCs w:val="24"/>
            <w:u w:val="single"/>
          </w:rPr>
          <w:t>https://www.ons.gov.uk/</w:t>
        </w:r>
      </w:hyperlink>
      <w:r>
        <w:rPr>
          <w:rFonts w:ascii="Calibri" w:eastAsia="Calibri" w:hAnsi="Calibri" w:cs="Calibri"/>
          <w:sz w:val="24"/>
          <w:szCs w:val="24"/>
        </w:rPr>
        <w:t>), and the UK Data Service (</w:t>
      </w:r>
      <w:hyperlink r:id="rId12">
        <w:r>
          <w:rPr>
            <w:rFonts w:ascii="Calibri" w:eastAsia="Calibri" w:hAnsi="Calibri" w:cs="Calibri"/>
            <w:color w:val="1155CC"/>
            <w:sz w:val="24"/>
            <w:szCs w:val="24"/>
            <w:u w:val="single"/>
          </w:rPr>
          <w:t>https://www.ukdataservice.ac.uk/</w:t>
        </w:r>
      </w:hyperlink>
      <w:r>
        <w:rPr>
          <w:rFonts w:ascii="Calibri" w:eastAsia="Calibri" w:hAnsi="Calibri" w:cs="Calibri"/>
          <w:sz w:val="24"/>
          <w:szCs w:val="24"/>
        </w:rPr>
        <w:t>). Library databases can also been seen as a type of repositories indexing scholarly article citations, and o</w:t>
      </w:r>
      <w:r>
        <w:rPr>
          <w:rFonts w:ascii="Calibri" w:eastAsia="Calibri" w:hAnsi="Calibri" w:cs="Calibri"/>
          <w:sz w:val="24"/>
          <w:szCs w:val="24"/>
        </w:rPr>
        <w:t xml:space="preserve">ften include the full text. Common databases in education include Education Research Complete, ERIC, and electronic theses and dissertation databases. Articles found in these databases often link to data stored in data repositories. </w:t>
      </w:r>
    </w:p>
    <w:p w:rsidR="00251283" w:rsidRDefault="00251283">
      <w:pPr>
        <w:pStyle w:val="normal0"/>
        <w:spacing w:line="397" w:lineRule="auto"/>
        <w:rPr>
          <w:rFonts w:ascii="Calibri" w:eastAsia="Calibri" w:hAnsi="Calibri" w:cs="Calibri"/>
          <w:sz w:val="24"/>
          <w:szCs w:val="24"/>
        </w:rPr>
      </w:pPr>
    </w:p>
    <w:p w:rsidR="00251283" w:rsidRDefault="00274A28">
      <w:pPr>
        <w:pStyle w:val="normal0"/>
        <w:spacing w:line="397" w:lineRule="auto"/>
        <w:rPr>
          <w:rFonts w:ascii="Calibri" w:eastAsia="Calibri" w:hAnsi="Calibri" w:cs="Calibri"/>
          <w:sz w:val="24"/>
          <w:szCs w:val="24"/>
        </w:rPr>
      </w:pPr>
      <w:r>
        <w:rPr>
          <w:rFonts w:ascii="Calibri" w:eastAsia="Calibri" w:hAnsi="Calibri" w:cs="Calibri"/>
          <w:sz w:val="24"/>
          <w:szCs w:val="24"/>
        </w:rPr>
        <w:t xml:space="preserve">By developing robust </w:t>
      </w:r>
      <w:r>
        <w:rPr>
          <w:rFonts w:ascii="Calibri" w:eastAsia="Calibri" w:hAnsi="Calibri" w:cs="Calibri"/>
          <w:sz w:val="24"/>
          <w:szCs w:val="24"/>
        </w:rPr>
        <w:t>data sharing services, librarians can help music education researchers make their data publically accessible. By providing data for others to analyze and reuse, music education researchers can validate their studies, and support their conclusions. This sho</w:t>
      </w:r>
      <w:r>
        <w:rPr>
          <w:rFonts w:ascii="Calibri" w:eastAsia="Calibri" w:hAnsi="Calibri" w:cs="Calibri"/>
          <w:sz w:val="24"/>
          <w:szCs w:val="24"/>
        </w:rPr>
        <w:t xml:space="preserve">uld help alleviate the idea that music education research is not as rigorous as research in other </w:t>
      </w:r>
      <w:r>
        <w:rPr>
          <w:rFonts w:ascii="Calibri" w:eastAsia="Calibri" w:hAnsi="Calibri" w:cs="Calibri"/>
          <w:sz w:val="24"/>
          <w:szCs w:val="24"/>
        </w:rPr>
        <w:lastRenderedPageBreak/>
        <w:t xml:space="preserve">fields, and provide impetus for researchers to keep their conclusions relevant to the collected data. Perhaps with this type of validations, </w:t>
      </w:r>
      <w:commentRangeStart w:id="47"/>
      <w:commentRangeStart w:id="48"/>
      <w:r>
        <w:rPr>
          <w:rFonts w:ascii="Calibri" w:eastAsia="Calibri" w:hAnsi="Calibri" w:cs="Calibri"/>
          <w:sz w:val="24"/>
          <w:szCs w:val="24"/>
        </w:rPr>
        <w:t>criticisms of the</w:t>
      </w:r>
      <w:r>
        <w:rPr>
          <w:rFonts w:ascii="Calibri" w:eastAsia="Calibri" w:hAnsi="Calibri" w:cs="Calibri"/>
          <w:sz w:val="24"/>
          <w:szCs w:val="24"/>
        </w:rPr>
        <w:t xml:space="preserve"> field lacking validity will fade away.</w:t>
      </w:r>
      <w:commentRangeEnd w:id="47"/>
      <w:r>
        <w:commentReference w:id="47"/>
      </w:r>
      <w:commentRangeEnd w:id="48"/>
      <w:r>
        <w:commentReference w:id="48"/>
      </w:r>
      <w:r>
        <w:rPr>
          <w:rFonts w:ascii="Calibri" w:eastAsia="Calibri" w:hAnsi="Calibri" w:cs="Calibri"/>
          <w:sz w:val="24"/>
          <w:szCs w:val="24"/>
        </w:rPr>
        <w:t xml:space="preserve">  </w:t>
      </w:r>
    </w:p>
    <w:sectPr w:rsidR="00251283">
      <w:footerReference w:type="default" r:id="rId1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ean Luyk" w:date="2017-07-12T22:36:00Z" w:initials="">
    <w:p w:rsidR="00251283" w:rsidRDefault="00274A28">
      <w:pPr>
        <w:pStyle w:val="normal0"/>
        <w:widowControl w:val="0"/>
        <w:spacing w:line="240" w:lineRule="auto"/>
      </w:pPr>
      <w:r>
        <w:t>Suggest deleting - assume this is just a note though</w:t>
      </w:r>
    </w:p>
  </w:comment>
  <w:comment w:id="2" w:author="Amy Jackson" w:date="2017-07-12T22:36:00Z" w:initials="">
    <w:p w:rsidR="00251283" w:rsidRDefault="00274A28">
      <w:pPr>
        <w:pStyle w:val="normal0"/>
        <w:widowControl w:val="0"/>
        <w:spacing w:line="240" w:lineRule="auto"/>
      </w:pPr>
      <w:r>
        <w:t>Yes, this was a note I added after "finishing" the chapter. As I was writing the composition chapter, I realize</w:t>
      </w:r>
      <w:r>
        <w:t>d that process vs product is a major defining point of all of the chapters. Composition data is only about the product while performance data is mostly about the process. Music ed is a combination of both. I hadn't thought about this yet, but I think it sh</w:t>
      </w:r>
      <w:r>
        <w:t>ould be addressed somewhere... beginning of the chapters or the book intro?</w:t>
      </w:r>
    </w:p>
  </w:comment>
  <w:comment w:id="3" w:author="Sean Luyk" w:date="2017-07-12T03:40:00Z" w:initials="">
    <w:p w:rsidR="00251283" w:rsidRDefault="00274A28">
      <w:pPr>
        <w:pStyle w:val="normal0"/>
        <w:widowControl w:val="0"/>
        <w:spacing w:line="240" w:lineRule="auto"/>
      </w:pPr>
      <w:r>
        <w:t>I don't think this is strong as an opening quote - it's a bit general</w:t>
      </w:r>
    </w:p>
  </w:comment>
  <w:comment w:id="4" w:author="Sean Luyk" w:date="2017-07-12T03:41:00Z" w:initials="">
    <w:p w:rsidR="00251283" w:rsidRDefault="00274A28">
      <w:pPr>
        <w:pStyle w:val="normal0"/>
        <w:widowControl w:val="0"/>
        <w:spacing w:line="240" w:lineRule="auto"/>
      </w:pPr>
      <w:r>
        <w:t>Have you defined this yet? Suggest a footnot</w:t>
      </w:r>
      <w:r>
        <w:t>e or earlier paragraph</w:t>
      </w:r>
    </w:p>
  </w:comment>
  <w:comment w:id="5" w:author="Sean Luyk" w:date="2017-07-12T22:48:00Z" w:initials="">
    <w:p w:rsidR="00251283" w:rsidRDefault="00274A28">
      <w:pPr>
        <w:pStyle w:val="normal0"/>
        <w:widowControl w:val="0"/>
        <w:spacing w:line="240" w:lineRule="auto"/>
      </w:pPr>
      <w:r>
        <w:t>Are these researchers within the scope of our book?</w:t>
      </w:r>
    </w:p>
  </w:comment>
  <w:comment w:id="6" w:author="Amy Jackson" w:date="2017-07-12T22:48:00Z" w:initials="">
    <w:p w:rsidR="00251283" w:rsidRDefault="00274A28">
      <w:pPr>
        <w:pStyle w:val="normal0"/>
        <w:widowControl w:val="0"/>
        <w:spacing w:line="240" w:lineRule="auto"/>
      </w:pPr>
      <w:r>
        <w:t>I think they should be. Since we're also writing about practitioner-oriented performance fields I'm interested in including practitioners in this field. But I'm open to s</w:t>
      </w:r>
      <w:r>
        <w:t>uggestions for how to do this.</w:t>
      </w:r>
    </w:p>
  </w:comment>
  <w:comment w:id="7" w:author="Sean Luyk" w:date="2017-07-12T03:44:00Z" w:initials="">
    <w:p w:rsidR="00251283" w:rsidRDefault="00274A28">
      <w:pPr>
        <w:pStyle w:val="normal0"/>
        <w:widowControl w:val="0"/>
        <w:spacing w:line="240" w:lineRule="auto"/>
      </w:pPr>
      <w:r>
        <w:t>This needs to be unpacked a bit/put into context. Might be better to intersperse this sort o</w:t>
      </w:r>
      <w:r>
        <w:t>f thing as needed instead</w:t>
      </w:r>
    </w:p>
  </w:comment>
  <w:comment w:id="8" w:author="Sean Luyk" w:date="2017-07-12T03:44:00Z" w:initials="">
    <w:p w:rsidR="00251283" w:rsidRDefault="00274A28">
      <w:pPr>
        <w:pStyle w:val="normal0"/>
        <w:widowControl w:val="0"/>
        <w:spacing w:line="240" w:lineRule="auto"/>
      </w:pPr>
      <w:r>
        <w:t>As above - the content is important but this could be rewritten so that it reads less like reading notes</w:t>
      </w:r>
    </w:p>
  </w:comment>
  <w:comment w:id="9" w:author="Sean Luyk" w:date="2017-07-12T03:46:00Z" w:initials="">
    <w:p w:rsidR="00251283" w:rsidRDefault="00274A28">
      <w:pPr>
        <w:pStyle w:val="normal0"/>
        <w:widowControl w:val="0"/>
        <w:spacing w:line="240" w:lineRule="auto"/>
      </w:pPr>
      <w:r>
        <w:t>This section could be moved up, since you've already talked about arts-based research but this se</w:t>
      </w:r>
      <w:r>
        <w:t>ems to put it into context better</w:t>
      </w:r>
    </w:p>
  </w:comment>
  <w:comment w:id="10" w:author="Sean Luyk" w:date="2017-07-12T03:50:00Z" w:initials="">
    <w:p w:rsidR="00251283" w:rsidRDefault="00274A28">
      <w:pPr>
        <w:pStyle w:val="normal0"/>
        <w:widowControl w:val="0"/>
        <w:spacing w:line="240" w:lineRule="auto"/>
      </w:pPr>
      <w:r>
        <w:t xml:space="preserve">Maybe move this above the arts-based research stuff? I'm having </w:t>
      </w:r>
      <w:r>
        <w:t>a little trouble following the plot!</w:t>
      </w:r>
    </w:p>
  </w:comment>
  <w:comment w:id="11" w:author="Sean Luyk" w:date="2017-07-12T22:51:00Z" w:initials="">
    <w:p w:rsidR="00251283" w:rsidRDefault="00274A28">
      <w:pPr>
        <w:pStyle w:val="normal0"/>
        <w:widowControl w:val="0"/>
        <w:spacing w:line="240" w:lineRule="auto"/>
      </w:pPr>
      <w:r>
        <w:t>It's not necessarily less structured because it's qualitative</w:t>
      </w:r>
    </w:p>
  </w:comment>
  <w:comment w:id="12" w:author="Amy Jackson" w:date="2017-07-12T22:51:00Z" w:initials="">
    <w:p w:rsidR="00251283" w:rsidRDefault="00274A28">
      <w:pPr>
        <w:pStyle w:val="normal0"/>
        <w:widowControl w:val="0"/>
        <w:spacing w:line="240" w:lineRule="auto"/>
      </w:pPr>
      <w:r>
        <w:t>How do you differentiate between quantitative and qualitative interviews? (asking cuz I really don't know)</w:t>
      </w:r>
    </w:p>
  </w:comment>
  <w:comment w:id="14" w:author="Sean Luyk" w:date="2017-07-12T03:52:00Z" w:initials="">
    <w:p w:rsidR="00251283" w:rsidRDefault="00274A28">
      <w:pPr>
        <w:pStyle w:val="normal0"/>
        <w:widowControl w:val="0"/>
        <w:spacing w:line="240" w:lineRule="auto"/>
      </w:pPr>
      <w:r>
        <w:t>Needs more unpacking (sorry, this word is going to become annoying :)</w:t>
      </w:r>
    </w:p>
  </w:comment>
  <w:comment w:id="15" w:author="Sean Luyk" w:date="2017-07-12T22:55:00Z" w:initials="">
    <w:p w:rsidR="00251283" w:rsidRDefault="00274A28">
      <w:pPr>
        <w:pStyle w:val="normal0"/>
        <w:widowControl w:val="0"/>
        <w:spacing w:line="240" w:lineRule="auto"/>
      </w:pPr>
      <w:r>
        <w:t>I like this section but I wonder if it's necessary if the purpose of this section is to tell the reader what research IS in music ed?</w:t>
      </w:r>
    </w:p>
  </w:comment>
  <w:comment w:id="16" w:author="Amy Jackson" w:date="2017-07-12T22:55:00Z" w:initials="">
    <w:p w:rsidR="00251283" w:rsidRDefault="00274A28">
      <w:pPr>
        <w:pStyle w:val="normal0"/>
        <w:widowControl w:val="0"/>
        <w:spacing w:line="240" w:lineRule="auto"/>
      </w:pPr>
      <w:r>
        <w:t>Good q</w:t>
      </w:r>
      <w:r>
        <w:t>uestion. Our audience is music librarians who might not have experience with research in all fields of music (I don't). I was thinking of defining research to establish a common base. But maybe this is too much?</w:t>
      </w:r>
    </w:p>
  </w:comment>
  <w:comment w:id="17" w:author="Sean Luyk" w:date="2017-07-12T03:54:00Z" w:initials="">
    <w:p w:rsidR="00251283" w:rsidRDefault="00274A28">
      <w:pPr>
        <w:pStyle w:val="normal0"/>
        <w:widowControl w:val="0"/>
        <w:spacing w:line="240" w:lineRule="auto"/>
      </w:pPr>
      <w:r>
        <w:t>Hmm, again, this para seems to be in the wrong place</w:t>
      </w:r>
    </w:p>
  </w:comment>
  <w:comment w:id="18" w:author="Sean Luyk" w:date="2017-07-12T22:57:00Z" w:initials="">
    <w:p w:rsidR="00251283" w:rsidRDefault="00274A28">
      <w:pPr>
        <w:pStyle w:val="normal0"/>
        <w:widowControl w:val="0"/>
        <w:spacing w:line="240" w:lineRule="auto"/>
      </w:pPr>
      <w:r>
        <w:t>Isn't this what we're talking about? How are we differentiating between formal and non-f</w:t>
      </w:r>
      <w:r>
        <w:t>ormal music ed. research? Does art-based research not happen in formal music ed. settings?</w:t>
      </w:r>
    </w:p>
  </w:comment>
  <w:comment w:id="19" w:author="Amy Jackson" w:date="2017-07-12T22:57:00Z" w:initials="">
    <w:p w:rsidR="00251283" w:rsidRDefault="00274A28">
      <w:pPr>
        <w:pStyle w:val="normal0"/>
        <w:widowControl w:val="0"/>
        <w:spacing w:line="240" w:lineRule="auto"/>
      </w:pPr>
      <w:r>
        <w:t>hmmm...  thinking about this...</w:t>
      </w:r>
    </w:p>
  </w:comment>
  <w:comment w:id="20" w:author="Sean Luyk" w:date="2017-07-12T03:57:00Z" w:initials="">
    <w:p w:rsidR="00251283" w:rsidRDefault="00274A28">
      <w:pPr>
        <w:pStyle w:val="normal0"/>
        <w:widowControl w:val="0"/>
        <w:spacing w:line="240" w:lineRule="auto"/>
      </w:pPr>
      <w:r>
        <w:t>This seems to belong to the sharing/access section, no?</w:t>
      </w:r>
    </w:p>
  </w:comment>
  <w:comment w:id="21" w:author="Sean Luyk" w:date="2017-07-12T22:58:00Z" w:initials="">
    <w:p w:rsidR="00251283" w:rsidRDefault="00274A28">
      <w:pPr>
        <w:pStyle w:val="normal0"/>
        <w:widowControl w:val="0"/>
        <w:spacing w:line="240" w:lineRule="auto"/>
      </w:pPr>
      <w:r>
        <w:t>I'm not sure how much we want to hash out debates within a discipline in our book. I got sucked into this in the musicology chapter and now need to undo it! I think it's best if we avoid this</w:t>
      </w:r>
    </w:p>
  </w:comment>
  <w:comment w:id="22" w:author="Amy Jackson" w:date="2017-07-12T22:58:00Z" w:initials="">
    <w:p w:rsidR="00251283" w:rsidRDefault="00274A28">
      <w:pPr>
        <w:pStyle w:val="normal0"/>
        <w:widowControl w:val="0"/>
        <w:spacing w:line="240" w:lineRule="auto"/>
      </w:pPr>
      <w:r>
        <w:t>Good point. It's so easy to get sidetracked into these interesti</w:t>
      </w:r>
      <w:r>
        <w:t>ng debates.</w:t>
      </w:r>
    </w:p>
  </w:comment>
  <w:comment w:id="23" w:author="Sean Luyk" w:date="2017-07-12T23:00:00Z" w:initials="">
    <w:p w:rsidR="00251283" w:rsidRDefault="00274A28">
      <w:pPr>
        <w:pStyle w:val="normal0"/>
        <w:widowControl w:val="0"/>
        <w:spacing w:line="240" w:lineRule="auto"/>
      </w:pPr>
      <w:r>
        <w:t>Is it research data if it's not part of a study (i.e. for the purposes of teaching)?</w:t>
      </w:r>
    </w:p>
  </w:comment>
  <w:comment w:id="24" w:author="Amy Jackson" w:date="2017-07-12T23:00:00Z" w:initials="">
    <w:p w:rsidR="00251283" w:rsidRDefault="00274A28">
      <w:pPr>
        <w:pStyle w:val="normal0"/>
        <w:widowControl w:val="0"/>
        <w:spacing w:line="240" w:lineRule="auto"/>
      </w:pPr>
      <w:r>
        <w:t xml:space="preserve">I think it could be useful for purposes of study if it was archived and made available. I </w:t>
      </w:r>
      <w:r>
        <w:t>think we can talk about the potential of music research data, even if it's not reality now.</w:t>
      </w:r>
    </w:p>
  </w:comment>
  <w:comment w:id="25" w:author="Sean Luyk" w:date="2017-07-12T23:02:00Z" w:initials="">
    <w:p w:rsidR="00251283" w:rsidRDefault="00274A28">
      <w:pPr>
        <w:pStyle w:val="normal0"/>
        <w:widowControl w:val="0"/>
        <w:spacing w:line="240" w:lineRule="auto"/>
      </w:pPr>
      <w:r>
        <w:t>We should chat about this...there's lots in this chapter about data created in classroom settings, and I'm not sure if it's really "research data".</w:t>
      </w:r>
    </w:p>
  </w:comment>
  <w:comment w:id="26" w:author="Amy Jackson" w:date="2017-07-12T23:02:00Z" w:initials="">
    <w:p w:rsidR="00251283" w:rsidRDefault="00274A28">
      <w:pPr>
        <w:pStyle w:val="normal0"/>
        <w:widowControl w:val="0"/>
        <w:spacing w:line="240" w:lineRule="auto"/>
      </w:pPr>
      <w:r>
        <w:t>Agreed! I like the idea of pract</w:t>
      </w:r>
      <w:r>
        <w:t>itioner data and the potential of music research data. Maybe more on this during our phone call?</w:t>
      </w:r>
    </w:p>
  </w:comment>
  <w:comment w:id="27" w:author="Sean Luyk" w:date="2017-07-12T04:02:00Z" w:initials="">
    <w:p w:rsidR="00251283" w:rsidRDefault="00274A28">
      <w:pPr>
        <w:pStyle w:val="normal0"/>
        <w:widowControl w:val="0"/>
        <w:spacing w:line="240" w:lineRule="auto"/>
      </w:pPr>
      <w:r>
        <w:t>Repetitive from previous section</w:t>
      </w:r>
    </w:p>
  </w:comment>
  <w:comment w:id="28" w:author="Sean Luyk" w:date="2017-07-12T04:03:00Z" w:initials="">
    <w:p w:rsidR="00251283" w:rsidRDefault="00274A28">
      <w:pPr>
        <w:pStyle w:val="normal0"/>
        <w:widowControl w:val="0"/>
        <w:spacing w:line="240" w:lineRule="auto"/>
      </w:pPr>
      <w:r>
        <w:t>For sharing section?</w:t>
      </w:r>
    </w:p>
  </w:comment>
  <w:comment w:id="31" w:author="Sean Luyk" w:date="2017-07-12T23:07:00Z" w:initials="">
    <w:p w:rsidR="00251283" w:rsidRDefault="00274A28">
      <w:pPr>
        <w:pStyle w:val="normal0"/>
        <w:widowControl w:val="0"/>
        <w:spacing w:line="240" w:lineRule="auto"/>
      </w:pPr>
      <w:r>
        <w:t>Not always?</w:t>
      </w:r>
    </w:p>
  </w:comment>
  <w:comment w:id="32" w:author="Amy Jackson" w:date="2017-07-12T23:07:00Z" w:initials="">
    <w:p w:rsidR="00251283" w:rsidRDefault="00274A28">
      <w:pPr>
        <w:pStyle w:val="normal0"/>
        <w:widowControl w:val="0"/>
        <w:spacing w:line="240" w:lineRule="auto"/>
      </w:pPr>
      <w:r>
        <w:t>Leaving it open for other interpretations... do you think it's always numerical?</w:t>
      </w:r>
    </w:p>
  </w:comment>
  <w:comment w:id="29" w:author="Sean Luyk" w:date="2017-07-12T23:06:00Z" w:initials="">
    <w:p w:rsidR="00251283" w:rsidRDefault="00274A28">
      <w:pPr>
        <w:pStyle w:val="normal0"/>
        <w:widowControl w:val="0"/>
        <w:spacing w:line="240" w:lineRule="auto"/>
      </w:pPr>
      <w:r>
        <w:t>This is another case where I'm not sure it "belongs" to one discipline. A researchers in any music discipline could do quantitative research</w:t>
      </w:r>
    </w:p>
  </w:comment>
  <w:comment w:id="30" w:author="Amy Jackson" w:date="2017-07-12T23:06:00Z" w:initials="">
    <w:p w:rsidR="00251283" w:rsidRDefault="00274A28">
      <w:pPr>
        <w:pStyle w:val="normal0"/>
        <w:widowControl w:val="0"/>
        <w:spacing w:line="240" w:lineRule="auto"/>
      </w:pPr>
      <w:r>
        <w:t>I agree. But quantitative and qualitative discussions are a major part of the literature in music education research and education research in general. Due to this, I think it would be a big hole to not mention it in this chapter. But I am open to moving i</w:t>
      </w:r>
      <w:r>
        <w:t>t to another chapter with a small overview here. I picture our data chapter being more specific to file types, etc., and not necessarily about research, so I'm not sure where the best fit is.</w:t>
      </w:r>
    </w:p>
  </w:comment>
  <w:comment w:id="33" w:author="Sean Luyk" w:date="2017-07-12T04:06:00Z" w:initials="">
    <w:p w:rsidR="00251283" w:rsidRDefault="00274A28">
      <w:pPr>
        <w:pStyle w:val="normal0"/>
        <w:widowControl w:val="0"/>
        <w:spacing w:line="240" w:lineRule="auto"/>
      </w:pPr>
      <w:r>
        <w:t>As above re: why is this only music ed.?</w:t>
      </w:r>
    </w:p>
  </w:comment>
  <w:comment w:id="34" w:author="Sean Luyk" w:date="2017-07-12T23:10:00Z" w:initials="">
    <w:p w:rsidR="00251283" w:rsidRDefault="00274A28">
      <w:pPr>
        <w:pStyle w:val="normal0"/>
        <w:widowControl w:val="0"/>
        <w:spacing w:line="240" w:lineRule="auto"/>
      </w:pPr>
      <w:r>
        <w:t>If someone uses the word "qualitative data"</w:t>
      </w:r>
      <w:r>
        <w:t xml:space="preserve"> they are probably thinking of it as data (e.g. their ethics application asks them to talk about data handling/storage).</w:t>
      </w:r>
    </w:p>
  </w:comment>
  <w:comment w:id="35" w:author="Amy Jackson" w:date="2017-07-12T23:10:00Z" w:initials="">
    <w:p w:rsidR="00251283" w:rsidRDefault="00274A28">
      <w:pPr>
        <w:pStyle w:val="normal0"/>
        <w:widowControl w:val="0"/>
        <w:spacing w:line="240" w:lineRule="auto"/>
      </w:pPr>
      <w:r>
        <w:t>Good point. I'll rework this comment.</w:t>
      </w:r>
    </w:p>
  </w:comment>
  <w:comment w:id="36" w:author="Sean Luyk" w:date="2017-07-12T04:09:00Z" w:initials="">
    <w:p w:rsidR="00251283" w:rsidRDefault="00274A28">
      <w:pPr>
        <w:pStyle w:val="normal0"/>
        <w:widowControl w:val="0"/>
        <w:spacing w:line="240" w:lineRule="auto"/>
      </w:pPr>
      <w:r>
        <w:t>That's debatable depending on who you ask - some qualitative researchers would disagree, although replicability is not a goal</w:t>
      </w:r>
    </w:p>
  </w:comment>
  <w:comment w:id="37" w:author="Sean Luyk" w:date="2017-07-12T23:11:00Z" w:initials="">
    <w:p w:rsidR="00251283" w:rsidRDefault="00274A28">
      <w:pPr>
        <w:pStyle w:val="normal0"/>
        <w:widowControl w:val="0"/>
        <w:spacing w:line="240" w:lineRule="auto"/>
      </w:pPr>
      <w:r>
        <w:t>Does this go here or in the data chapter?</w:t>
      </w:r>
    </w:p>
  </w:comment>
  <w:comment w:id="38" w:author="Amy Jackson" w:date="2017-07-12T23:11:00Z" w:initials="">
    <w:p w:rsidR="00251283" w:rsidRDefault="00274A28">
      <w:pPr>
        <w:pStyle w:val="normal0"/>
        <w:widowControl w:val="0"/>
        <w:spacing w:line="240" w:lineRule="auto"/>
      </w:pPr>
      <w:r>
        <w:t>I think the primary discussion should be in the data chapter, but small reminders in the discipline chapters are ok.</w:t>
      </w:r>
    </w:p>
  </w:comment>
  <w:comment w:id="39" w:author="Sean Luyk" w:date="2017-07-13T00:23:00Z" w:initials="">
    <w:p w:rsidR="00251283" w:rsidRDefault="00274A28">
      <w:pPr>
        <w:pStyle w:val="normal0"/>
        <w:widowControl w:val="0"/>
        <w:spacing w:line="240" w:lineRule="auto"/>
      </w:pPr>
      <w:r>
        <w:t>This is helpful information, but I'm wondering how it fits? Is o</w:t>
      </w:r>
      <w:r>
        <w:t>ur book recommending ways to do research or focusing on what is going on and how to best manage research data/assets? This is a fine line we're going to have to walk</w:t>
      </w:r>
    </w:p>
  </w:comment>
  <w:comment w:id="40" w:author="Amy Jackson" w:date="2017-07-13T00:23:00Z" w:initials="">
    <w:p w:rsidR="00251283" w:rsidRDefault="00274A28">
      <w:pPr>
        <w:pStyle w:val="normal0"/>
        <w:widowControl w:val="0"/>
        <w:spacing w:line="240" w:lineRule="auto"/>
      </w:pPr>
      <w:r>
        <w:t xml:space="preserve">Good point. I think I was trying to explain how the data is made, not necessarily how the </w:t>
      </w:r>
      <w:r>
        <w:t>research is done. But your point is valid. I'll think about this and maybe try to make this section smaller. Let me know if you have other thoughts.</w:t>
      </w:r>
    </w:p>
  </w:comment>
  <w:comment w:id="41" w:author="Sean Luyk" w:date="2017-07-13T00:24:00Z" w:initials="">
    <w:p w:rsidR="00251283" w:rsidRDefault="00274A28">
      <w:pPr>
        <w:pStyle w:val="normal0"/>
        <w:widowControl w:val="0"/>
        <w:spacing w:line="240" w:lineRule="auto"/>
      </w:pPr>
      <w:r>
        <w:t>This is really interesting and I agree, more here would be good as it shows the future of music ed RDM</w:t>
      </w:r>
    </w:p>
  </w:comment>
  <w:comment w:id="42" w:author="Amy Jackson" w:date="2017-07-13T00:24:00Z" w:initials="">
    <w:p w:rsidR="00251283" w:rsidRDefault="00274A28">
      <w:pPr>
        <w:pStyle w:val="normal0"/>
        <w:widowControl w:val="0"/>
        <w:spacing w:line="240" w:lineRule="auto"/>
      </w:pPr>
      <w:r>
        <w:t>Yes, I need to check that book out from our main library. I wasn't sure if this w</w:t>
      </w:r>
      <w:r>
        <w:t>as going to take me off topic or not.</w:t>
      </w:r>
    </w:p>
  </w:comment>
  <w:comment w:id="43" w:author="Sean Luyk" w:date="2017-07-13T00:25:00Z" w:initials="">
    <w:p w:rsidR="00251283" w:rsidRDefault="00274A28">
      <w:pPr>
        <w:pStyle w:val="normal0"/>
        <w:widowControl w:val="0"/>
        <w:spacing w:line="240" w:lineRule="auto"/>
      </w:pPr>
      <w:r>
        <w:t>But is it their background that determines their understanding of research data practices</w:t>
      </w:r>
      <w:r>
        <w:t xml:space="preserve"> or their chosen approach?</w:t>
      </w:r>
    </w:p>
  </w:comment>
  <w:comment w:id="44" w:author="Amy Jackson" w:date="2017-07-13T00:25:00Z" w:initials="">
    <w:p w:rsidR="00251283" w:rsidRDefault="00274A28">
      <w:pPr>
        <w:pStyle w:val="normal0"/>
        <w:widowControl w:val="0"/>
        <w:spacing w:line="240" w:lineRule="auto"/>
      </w:pPr>
      <w:r>
        <w:t>I think it can be either. I'll try to add more to the text.</w:t>
      </w:r>
    </w:p>
  </w:comment>
  <w:comment w:id="45" w:author="Sean Luyk" w:date="2017-07-13T00:26:00Z" w:initials="">
    <w:p w:rsidR="00251283" w:rsidRDefault="00274A28">
      <w:pPr>
        <w:pStyle w:val="normal0"/>
        <w:widowControl w:val="0"/>
        <w:spacing w:line="240" w:lineRule="auto"/>
      </w:pPr>
      <w:r>
        <w:t>Do all mus</w:t>
      </w:r>
      <w:r>
        <w:t>ic ed researchers fall under this paradigm?</w:t>
      </w:r>
    </w:p>
  </w:comment>
  <w:comment w:id="46" w:author="Amy Jackson" w:date="2017-07-13T00:26:00Z" w:initials="">
    <w:p w:rsidR="00251283" w:rsidRDefault="00274A28">
      <w:pPr>
        <w:pStyle w:val="normal0"/>
        <w:widowControl w:val="0"/>
        <w:spacing w:line="240" w:lineRule="auto"/>
      </w:pPr>
      <w:r>
        <w:t>No. I was thinking of practitioner data. I'll try to make this clearer.</w:t>
      </w:r>
    </w:p>
  </w:comment>
  <w:comment w:id="47" w:author="Sean Luyk" w:date="2017-07-13T00:27:00Z" w:initials="">
    <w:p w:rsidR="00251283" w:rsidRDefault="00274A28">
      <w:pPr>
        <w:pStyle w:val="normal0"/>
        <w:widowControl w:val="0"/>
        <w:spacing w:line="240" w:lineRule="auto"/>
      </w:pPr>
      <w:r>
        <w:t xml:space="preserve">I </w:t>
      </w:r>
      <w:r>
        <w:t>agree, but I think we need to be careful in setting up a discipline in this way/offering RDM as a solution. I've been doing lots of thinking about this in the context of our book!</w:t>
      </w:r>
    </w:p>
  </w:comment>
  <w:comment w:id="48" w:author="Amy Jackson" w:date="2017-07-13T00:27:00Z" w:initials="">
    <w:p w:rsidR="00251283" w:rsidRDefault="00274A28">
      <w:pPr>
        <w:pStyle w:val="normal0"/>
        <w:widowControl w:val="0"/>
        <w:spacing w:line="240" w:lineRule="auto"/>
      </w:pPr>
      <w:r>
        <w:t>Good point.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74A28">
      <w:pPr>
        <w:spacing w:line="240" w:lineRule="auto"/>
      </w:pPr>
      <w:r>
        <w:separator/>
      </w:r>
    </w:p>
  </w:endnote>
  <w:endnote w:type="continuationSeparator" w:id="0">
    <w:p w:rsidR="00000000" w:rsidRDefault="00274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283" w:rsidRDefault="00274A28">
    <w:pPr>
      <w:pStyle w:val="norm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74A28">
      <w:pPr>
        <w:spacing w:line="240" w:lineRule="auto"/>
      </w:pPr>
      <w:r>
        <w:separator/>
      </w:r>
    </w:p>
  </w:footnote>
  <w:footnote w:type="continuationSeparator" w:id="0">
    <w:p w:rsidR="00000000" w:rsidRDefault="00274A2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20481"/>
    <w:multiLevelType w:val="multilevel"/>
    <w:tmpl w:val="D6D44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8342532"/>
    <w:multiLevelType w:val="multilevel"/>
    <w:tmpl w:val="5BECDE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90E284D"/>
    <w:multiLevelType w:val="multilevel"/>
    <w:tmpl w:val="8C0E6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1283"/>
    <w:rsid w:val="00251283"/>
    <w:rsid w:val="00274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74A2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A2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74A2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A2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ons.gov.uk/" TargetMode="External"/><Relationship Id="rId12" Type="http://schemas.openxmlformats.org/officeDocument/2006/relationships/hyperlink" Target="https://www.ukdataservice.ac.uk/"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ropercenter.uconn.edu" TargetMode="External"/><Relationship Id="rId10" Type="http://schemas.openxmlformats.org/officeDocument/2006/relationships/hyperlink" Target="https://www.hes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3888</Words>
  <Characters>22164</Characters>
  <Application>Microsoft Macintosh Word</Application>
  <DocSecurity>4</DocSecurity>
  <Lines>184</Lines>
  <Paragraphs>51</Paragraphs>
  <ScaleCrop>false</ScaleCrop>
  <Company>University of New Mexico</Company>
  <LinksUpToDate>false</LinksUpToDate>
  <CharactersWithSpaces>26001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UNM</cp:lastModifiedBy>
  <cp:revision>2</cp:revision>
  <dcterms:created xsi:type="dcterms:W3CDTF">2017-07-14T15:33:00Z</dcterms:created>
  <dcterms:modified xsi:type="dcterms:W3CDTF">2017-07-14T15:33:00Z</dcterms:modified>
</cp:coreProperties>
</file>